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16546">
      <w:pPr>
        <w:numPr>
          <w:ilvl w:val="0"/>
          <w:numId w:val="1"/>
        </w:num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fldChar w:fldCharType="begin"/>
      </w:r>
      <w:r>
        <w:rPr>
          <w:rFonts w:ascii="Segoe UI" w:hAnsi="Segoe UI" w:eastAsia="Times New Roman" w:cs="Segoe UI"/>
          <w:color w:val="212529"/>
          <w:sz w:val="24"/>
          <w:szCs w:val="24"/>
        </w:rPr>
        <w:instrText xml:space="preserve"> HYPERLINK "https://www.acbar.org/language/pa" </w:instrText>
      </w:r>
      <w:r>
        <w:rPr>
          <w:rFonts w:ascii="Segoe UI" w:hAnsi="Segoe UI" w:eastAsia="Times New Roman" w:cs="Segoe UI"/>
          <w:color w:val="212529"/>
          <w:sz w:val="24"/>
          <w:szCs w:val="24"/>
        </w:rP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212529"/>
          <w:sz w:val="24"/>
          <w:szCs w:val="24"/>
        </w:rPr>
        <w:fldChar w:fldCharType="end"/>
      </w:r>
    </w:p>
    <w:p w14:paraId="4B8BEDF9">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150A85DC">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0F842074">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465D9B82">
      <w:pPr>
        <w:numPr>
          <w:ilvl w:val="0"/>
          <w:numId w:val="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58BA4EB8">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2" name="Picture 2"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E2CF893">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52D8D865">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04E23686">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275954C1">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6C83D8F7">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09A97266">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2614E8FB">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4E3184CD">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717CB9DB">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5C144DA8">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"https://www.acbar.org/jobs/131995/senior-database-administration-and-monitoring-expert.jsp"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2EAD1D99">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1D828292">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5510AD4D">
      <w:pPr>
        <w:numPr>
          <w:ilvl w:val="0"/>
          <w:numId w:val="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2D23C46C">
      <w:pPr>
        <w:numPr>
          <w:ilvl w:val="0"/>
          <w:numId w:val="3"/>
        </w:numPr>
        <w:spacing w:before="150" w:after="150" w:line="240" w:lineRule="auto"/>
        <w:rPr>
          <w:rFonts w:ascii="Segoe UI" w:hAnsi="Segoe UI" w:eastAsia="Times New Roman" w:cs="Segoe UI"/>
          <w:color w:val="212529"/>
          <w:sz w:val="24"/>
          <w:szCs w:val="24"/>
        </w:rPr>
      </w:pPr>
    </w:p>
    <w:p w14:paraId="6D358869">
      <w:pPr>
        <w:numPr>
          <w:ilvl w:val="0"/>
          <w:numId w:val="3"/>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089B9A6F">
      <w:pPr>
        <w:numPr>
          <w:ilvl w:val="0"/>
          <w:numId w:val="3"/>
        </w:numPr>
        <w:spacing w:before="150" w:after="150" w:line="240" w:lineRule="auto"/>
        <w:rPr>
          <w:rFonts w:ascii="Segoe UI" w:hAnsi="Segoe UI" w:eastAsia="Times New Roman" w:cs="Segoe UI"/>
          <w:color w:val="212529"/>
          <w:sz w:val="24"/>
          <w:szCs w:val="24"/>
        </w:rPr>
      </w:pPr>
    </w:p>
    <w:p w14:paraId="3B1ECC6F">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Position Title: Senior Database Administration and Monitoring Expert</w:t>
      </w:r>
    </w:p>
    <w:p w14:paraId="264A2132">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17 April, 2025   Announced Date: 17 April, 2025   Expire Date: 28 April, 2025</w:t>
      </w:r>
    </w:p>
    <w:p w14:paraId="0B4A98F5">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0686683C">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16F68311">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42A6197C">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0BDCA25D">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بست</w:t>
      </w:r>
      <w:r>
        <w:rPr>
          <w:rFonts w:ascii="Segoe UI" w:hAnsi="Segoe UI" w:eastAsia="Times New Roman" w:cs="Segoe UI"/>
          <w:color w:val="212529"/>
          <w:sz w:val="21"/>
          <w:szCs w:val="21"/>
        </w:rPr>
        <w:t xml:space="preserve"> (3)</w:t>
      </w:r>
    </w:p>
    <w:p w14:paraId="5AE4BC7E">
      <w:pPr>
        <w:numPr>
          <w:ilvl w:val="0"/>
          <w:numId w:val="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169</w:t>
      </w:r>
    </w:p>
    <w:p w14:paraId="6324F8E4">
      <w:pPr>
        <w:numPr>
          <w:ilvl w:val="0"/>
          <w:numId w:val="4"/>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3CFDE15D">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7B91EB74">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04E44761">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Minimum of 2 to 3 years relevant work experience</w:t>
      </w:r>
    </w:p>
    <w:p w14:paraId="085B3A11">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13FAA57C">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7B354E29">
      <w:pPr>
        <w:numPr>
          <w:ilvl w:val="0"/>
          <w:numId w:val="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Bachelor’s degree in computer Science</w:t>
      </w:r>
    </w:p>
    <w:p w14:paraId="3BFCED47">
      <w:pPr>
        <w:numPr>
          <w:ilvl w:val="0"/>
          <w:numId w:val="5"/>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2025-04-28</w:t>
      </w:r>
    </w:p>
    <w:p w14:paraId="380BF96A">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7B0855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627201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3E53D48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14:paraId="2D6787C9">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0095E81C">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Senior Database Development Specialist is responsible for the development, maintenance, and optimization of databases related to the General Directorate of Treasury and other relevant units, in alignment with the Ministry's goals and the enforced laws of the country.</w:t>
      </w:r>
    </w:p>
    <w:p w14:paraId="055DAB67">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61C847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Duties and Responsibilities</w:t>
      </w:r>
      <w:r>
        <w:rPr>
          <w:rFonts w:ascii="Segoe UI" w:hAnsi="Segoe UI" w:eastAsia="Times New Roman" w:cs="Segoe UI"/>
          <w:color w:val="212529"/>
          <w:sz w:val="24"/>
          <w:szCs w:val="24"/>
        </w:rPr>
        <w:t>:</w:t>
      </w:r>
    </w:p>
    <w:p w14:paraId="76FA077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Managerial Duties:</w:t>
      </w:r>
    </w:p>
    <w:p w14:paraId="0B9321F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Preparation and development of monthly, quarterly, and annual work plans aligned with the general plan of the agency to achieve set goals.</w:t>
      </w:r>
    </w:p>
    <w:p w14:paraId="10D2B4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Presentation of monthly, quarterly, annual, and ad hoc reports on relevant activities and achievements to inform leadership.</w:t>
      </w:r>
    </w:p>
    <w:p w14:paraId="3FBE7BA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Execution of other duties assigned by competent authorities in accordance with laws, regulations, and agency objectives.</w:t>
      </w:r>
    </w:p>
    <w:p w14:paraId="6D80D6F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Coordination Duties:</w:t>
      </w:r>
    </w:p>
    <w:p w14:paraId="4C3D9EC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Ensuring coordination between relevant directorates inside and outside the agency on related topics.</w:t>
      </w:r>
    </w:p>
    <w:p w14:paraId="0BCCE33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2F201F73">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bookmarkStart w:id="0" w:name="_GoBack"/>
      <w:r>
        <w:rPr>
          <w:rFonts w:ascii="Segoe UI" w:hAnsi="Segoe UI" w:eastAsia="Times New Roman" w:cs="Segoe UI"/>
          <w:color w:val="212529"/>
          <w:sz w:val="24"/>
          <w:szCs w:val="24"/>
        </w:rPr>
        <w:t>Designing, creating, and managing new databases for various departments of the General Directorate of Treasury based on operational needs.</w:t>
      </w:r>
    </w:p>
    <w:p w14:paraId="23AB5E3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Collecting, analyzing, and preparing technical reports on database performance, challenges, and issues for submission to the Database Development Management.</w:t>
      </w:r>
    </w:p>
    <w:p w14:paraId="20828788">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Timely maintenance and protection of existing databases to prevent cyber-attacks, viruses, and any unauthorized access to stored data.</w:t>
      </w:r>
    </w:p>
    <w:p w14:paraId="5AD398C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Installing and configuring database management systems on servers and providing access links to users based on their privileges.</w:t>
      </w:r>
    </w:p>
    <w:p w14:paraId="4591F88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Regular setup and implementation of backup and recovery systems for databases to secure critical information of the Directorate.</w:t>
      </w:r>
    </w:p>
    <w:p w14:paraId="7D9ED48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Full proficiency in SQL Server and familiarity with other DBMS types to ensure better management and flexibility in systems.</w:t>
      </w:r>
    </w:p>
    <w:p w14:paraId="02FBE9A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Evaluating and analyzing transaction processes to identify software and hardware upgrade requirements.</w:t>
      </w:r>
    </w:p>
    <w:p w14:paraId="1E2CF3D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Designing and implementing policies, procedures, and security controls to ensure the safety of databases and stored information.</w:t>
      </w:r>
    </w:p>
    <w:p w14:paraId="5496C826">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Analyzing database requirements and designing logical and physical structures based on modern database principles and organizational needs.</w:t>
      </w:r>
    </w:p>
    <w:p w14:paraId="31151599">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Managing database access by defining users, roles, and privileges according to security standards.</w:t>
      </w:r>
    </w:p>
    <w:p w14:paraId="6624FEF8">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Developing and optimizing queries, indexes, and other database components to improve system speed and efficiency.</w:t>
      </w:r>
    </w:p>
    <w:p w14:paraId="594C25CA">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Technical collaboration with software development teams in designing, testing, and implementing structural changes to databases.</w:t>
      </w:r>
    </w:p>
    <w:p w14:paraId="3637C82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Utilizing monitoring tools for continuous oversight of the health, performance, and security of databases. Monitoring database software updates and analyzing their impact on security and performance.</w:t>
      </w:r>
    </w:p>
    <w:p w14:paraId="6F7AF3C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Accurate documentation of structures, changes, policies, procedures, and all database-related activities for future reference and knowledge transfer.</w:t>
      </w:r>
    </w:p>
    <w:p w14:paraId="43644112">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Providing expert consultations to resolve complex database issues.</w:t>
      </w:r>
    </w:p>
    <w:p w14:paraId="09D09CF7">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Offering technical advice and recommendations based on data analysis to relevant officials to improve database and information systems operations.</w:t>
      </w:r>
    </w:p>
    <w:p w14:paraId="0E76C07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Training and guiding new employees or users in database usage and adherence to security principles.</w:t>
      </w:r>
    </w:p>
    <w:p w14:paraId="412CD565">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Responding to database incidents and issues, including recovery of deleted or lost data and resolution of system errors.</w:t>
      </w:r>
    </w:p>
    <w:p w14:paraId="6627D2FE">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Preparing and delivering complex reports related to budget, allocation, expenditure, and other reports requested by relevant authorities.</w:t>
      </w:r>
    </w:p>
    <w:p w14:paraId="442684F9">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Participating in technical meetings to analyze new solutions and offer professional opinions in database development.</w:t>
      </w:r>
    </w:p>
    <w:p w14:paraId="538A28C6">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Remaining in the office beyond regular working hours when necessary to manage increased workloads.</w:t>
      </w:r>
    </w:p>
    <w:p w14:paraId="1BD6213D">
      <w:pPr>
        <w:numPr>
          <w:ilvl w:val="0"/>
          <w:numId w:val="6"/>
        </w:numPr>
        <w:shd w:val="clear" w:color="auto" w:fill="FFFFFF"/>
        <w:spacing w:before="100" w:beforeAutospacing="1" w:after="100" w:afterAutospacing="1" w:line="240" w:lineRule="auto"/>
        <w:ind w:left="360" w:leftChars="0" w:firstLineChars="0"/>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Performing other duties assigned by competent authorities in accordance with relevant laws, regulations, and the Ministry’s objectives.</w:t>
      </w:r>
    </w:p>
    <w:bookmarkEnd w:id="0"/>
    <w:p w14:paraId="4E13E4D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7D00BB6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51859B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Education:</w:t>
      </w:r>
    </w:p>
    <w:p w14:paraId="0FFCBF49">
      <w:pPr>
        <w:numPr>
          <w:ilvl w:val="0"/>
          <w:numId w:val="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Bachelor’s degree (at minimum) in one of the following fields:</w:t>
      </w:r>
    </w:p>
    <w:p w14:paraId="250564CF">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Science</w:t>
      </w:r>
    </w:p>
    <w:p w14:paraId="452B9B0E">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Technology</w:t>
      </w:r>
    </w:p>
    <w:p w14:paraId="189EF14E">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Engineering</w:t>
      </w:r>
    </w:p>
    <w:p w14:paraId="532C52AB">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Management</w:t>
      </w:r>
    </w:p>
    <w:p w14:paraId="369C7DB0">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Systems</w:t>
      </w:r>
    </w:p>
    <w:p w14:paraId="69D54217">
      <w:pPr>
        <w:numPr>
          <w:ilvl w:val="1"/>
          <w:numId w:val="8"/>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Or a related technical discipline</w:t>
      </w:r>
    </w:p>
    <w:p w14:paraId="040FA199">
      <w:pPr>
        <w:numPr>
          <w:ilvl w:val="0"/>
          <w:numId w:val="8"/>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Higher academic qualifications (e.g., Master’s) are preferred.</w:t>
      </w:r>
    </w:p>
    <w:p w14:paraId="0C3714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Work Experience:</w:t>
      </w:r>
    </w:p>
    <w:p w14:paraId="5523650F">
      <w:pPr>
        <w:numPr>
          <w:ilvl w:val="0"/>
          <w:numId w:val="9"/>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Minimum of 2 to 3 years relevant work experience in database administration, development, or related roles.</w:t>
      </w:r>
    </w:p>
    <w:p w14:paraId="32CEB56F">
      <w:pPr>
        <w:numPr>
          <w:ilvl w:val="0"/>
          <w:numId w:val="9"/>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Proven experience in:</w:t>
      </w:r>
    </w:p>
    <w:p w14:paraId="4D635253">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SQL Server administration and development</w:t>
      </w:r>
    </w:p>
    <w:p w14:paraId="50160C48">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security implementation</w:t>
      </w:r>
    </w:p>
    <w:p w14:paraId="175618EB">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Backup and recovery planning</w:t>
      </w:r>
    </w:p>
    <w:p w14:paraId="38CFB75B">
      <w:pPr>
        <w:numPr>
          <w:ilvl w:val="1"/>
          <w:numId w:val="1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Performance tuning and query optimization</w:t>
      </w:r>
    </w:p>
    <w:p w14:paraId="299070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Technical Skills:</w:t>
      </w:r>
    </w:p>
    <w:p w14:paraId="7722C25A">
      <w:pPr>
        <w:numPr>
          <w:ilvl w:val="0"/>
          <w:numId w:val="11"/>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knowledge and hands-on experience with:</w:t>
      </w:r>
    </w:p>
    <w:p w14:paraId="0DF2EAA7">
      <w:pPr>
        <w:numPr>
          <w:ilvl w:val="1"/>
          <w:numId w:val="1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SQL Server (required)</w:t>
      </w:r>
    </w:p>
    <w:p w14:paraId="66E42C6C">
      <w:pPr>
        <w:numPr>
          <w:ilvl w:val="1"/>
          <w:numId w:val="1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Other DBMS like MySQL, PostgreSQL, or Oracle (preferred)</w:t>
      </w:r>
    </w:p>
    <w:p w14:paraId="53D21C5E">
      <w:pPr>
        <w:numPr>
          <w:ilvl w:val="0"/>
          <w:numId w:val="12"/>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4981A8C3">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 and normalize databases (logical &amp; physical)</w:t>
      </w:r>
    </w:p>
    <w:p w14:paraId="7F2F7434">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Develop and optimize complex queries and indexes</w:t>
      </w:r>
    </w:p>
    <w:p w14:paraId="1F225B3F">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Configure and use database monitoring tools</w:t>
      </w:r>
    </w:p>
    <w:p w14:paraId="6447F271">
      <w:pPr>
        <w:numPr>
          <w:ilvl w:val="1"/>
          <w:numId w:val="13"/>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Apply security policies and manage roles/permissions</w:t>
      </w:r>
    </w:p>
    <w:p w14:paraId="44AD0719">
      <w:pPr>
        <w:numPr>
          <w:ilvl w:val="0"/>
          <w:numId w:val="13"/>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Familiarity with:</w:t>
      </w:r>
    </w:p>
    <w:p w14:paraId="1106A8C3">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Backup and disaster recovery strategies</w:t>
      </w:r>
    </w:p>
    <w:p w14:paraId="25E1443A">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migration and transformation processes</w:t>
      </w:r>
    </w:p>
    <w:p w14:paraId="60561808">
      <w:pPr>
        <w:numPr>
          <w:ilvl w:val="1"/>
          <w:numId w:val="14"/>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Scripting languages (e.g., T-SQL, PowerShell)</w:t>
      </w:r>
    </w:p>
    <w:p w14:paraId="7F94FA0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Analytical and Reporting Skills:</w:t>
      </w:r>
    </w:p>
    <w:p w14:paraId="6CBF04DC">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 analyze data and performance metrics.</w:t>
      </w:r>
    </w:p>
    <w:p w14:paraId="7FE2220E">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Experience preparing technical and financial reports.</w:t>
      </w:r>
    </w:p>
    <w:p w14:paraId="4BFC3AE2">
      <w:pPr>
        <w:numPr>
          <w:ilvl w:val="0"/>
          <w:numId w:val="15"/>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Capacity to provide expert advice based on data insights.</w:t>
      </w:r>
    </w:p>
    <w:p w14:paraId="067996A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Soft Skills:</w:t>
      </w:r>
    </w:p>
    <w:p w14:paraId="5F8BD3E6">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problem-solving and troubleshooting abilities.</w:t>
      </w:r>
    </w:p>
    <w:p w14:paraId="79AE02EB">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Good communication and teamwork skills.</w:t>
      </w:r>
    </w:p>
    <w:p w14:paraId="61AFCDEA">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Capacity to train and support users.</w:t>
      </w:r>
    </w:p>
    <w:p w14:paraId="127640D3">
      <w:pPr>
        <w:numPr>
          <w:ilvl w:val="0"/>
          <w:numId w:val="1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Flexibility to work beyond regular hours when required.</w:t>
      </w:r>
    </w:p>
    <w:p w14:paraId="4BA64C8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Language Skills:</w:t>
      </w:r>
    </w:p>
    <w:p w14:paraId="34484A01">
      <w:pPr>
        <w:numPr>
          <w:ilvl w:val="0"/>
          <w:numId w:val="1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one of the official languages (Pashto or Dari).</w:t>
      </w:r>
    </w:p>
    <w:p w14:paraId="3596FADD">
      <w:pPr>
        <w:numPr>
          <w:ilvl w:val="0"/>
          <w:numId w:val="17"/>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Working knowledge of English (especially technical vocabulary).</w:t>
      </w:r>
    </w:p>
    <w:p w14:paraId="0891C6A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Computer Literacy:</w:t>
      </w:r>
    </w:p>
    <w:p w14:paraId="13C96676">
      <w:pPr>
        <w:numPr>
          <w:ilvl w:val="0"/>
          <w:numId w:val="1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MS Office (Word, Excel, PowerPoint).</w:t>
      </w:r>
    </w:p>
    <w:p w14:paraId="7F37B65A">
      <w:pPr>
        <w:numPr>
          <w:ilvl w:val="0"/>
          <w:numId w:val="1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Knowledge of database design tools and monitoring software.</w:t>
      </w:r>
    </w:p>
    <w:p w14:paraId="740BAAC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443854E">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13F643B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28th  Apr. 2025.</w:t>
      </w:r>
    </w:p>
    <w:p w14:paraId="0810B41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1D671B1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16E2EBBC">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21F2962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ahmadzai.maiwand@mof.gov.af</w:t>
      </w:r>
    </w:p>
    <w:p w14:paraId="152C20D0">
      <w:pPr>
        <w:shd w:val="clear" w:color="auto" w:fill="FFFFFF"/>
        <w:spacing w:after="0" w:line="240" w:lineRule="auto"/>
        <w:rPr>
          <w:ins w:id="0"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27AE29CE">
      <w:pPr>
        <w:shd w:val="clear" w:color="auto" w:fill="FFFFFF"/>
        <w:spacing w:after="0" w:line="240" w:lineRule="auto"/>
        <w:rPr>
          <w:ins w:id="1"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192391DE">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1B2B4EFD">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AAA8297">
      <w:pPr>
        <w:shd w:val="clear" w:color="auto" w:fill="FFFFFF"/>
        <w:spacing w:after="0" w:line="240" w:lineRule="auto"/>
        <w:rPr>
          <w:rFonts w:ascii="Segoe UI" w:hAnsi="Segoe UI" w:eastAsia="Times New Roman" w:cs="Segoe UI"/>
          <w:color w:val="212529"/>
          <w:sz w:val="24"/>
          <w:szCs w:val="24"/>
        </w:rPr>
      </w:pPr>
    </w:p>
    <w:p w14:paraId="14B500A5">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5F631BD1">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"https://www.acbar.org/jobs/130118/senior-android-application-developer-native.jsp" \t "_blank" </w:instrText>
      </w:r>
      <w:r>
        <w:fldChar w:fldCharType="separate"/>
      </w:r>
      <w:r>
        <w:rPr>
          <w:rFonts w:ascii="Segoe UI" w:hAnsi="Segoe UI" w:eastAsia="Times New Roman" w:cs="Segoe UI"/>
          <w:color w:val="000000"/>
          <w:sz w:val="21"/>
          <w:szCs w:val="21"/>
          <w:u w:val="single"/>
        </w:rPr>
        <w:t>Senior Android Application Developer (Native)</w:t>
      </w:r>
      <w:r>
        <w:rPr>
          <w:rFonts w:ascii="Segoe UI" w:hAnsi="Segoe UI" w:eastAsia="Times New Roman" w:cs="Segoe UI"/>
          <w:color w:val="000000"/>
          <w:sz w:val="21"/>
          <w:szCs w:val="21"/>
          <w:u w:val="single"/>
        </w:rPr>
        <w:fldChar w:fldCharType="end"/>
      </w:r>
    </w:p>
    <w:p w14:paraId="50C85BFF">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"https://www.acbar.org/jobs/131671/senior-manager-business-sales.jsp" \t "_blank" </w:instrText>
      </w:r>
      <w:r>
        <w:fldChar w:fldCharType="separate"/>
      </w:r>
      <w:r>
        <w:rPr>
          <w:rFonts w:ascii="Segoe UI" w:hAnsi="Segoe UI" w:eastAsia="Times New Roman" w:cs="Segoe UI"/>
          <w:color w:val="000000"/>
          <w:sz w:val="21"/>
          <w:szCs w:val="21"/>
          <w:u w:val="single"/>
        </w:rPr>
        <w:t>Senior Manager, Business Sales</w:t>
      </w:r>
      <w:r>
        <w:rPr>
          <w:rFonts w:ascii="Segoe UI" w:hAnsi="Segoe UI" w:eastAsia="Times New Roman" w:cs="Segoe UI"/>
          <w:color w:val="000000"/>
          <w:sz w:val="21"/>
          <w:szCs w:val="21"/>
          <w:u w:val="single"/>
        </w:rPr>
        <w:fldChar w:fldCharType="end"/>
      </w:r>
    </w:p>
    <w:p w14:paraId="0BA1348F">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"https://www.acbar.org/jobs/131820/senior-marketing-manager.jsp" \t "_blank" </w:instrText>
      </w:r>
      <w:r>
        <w:fldChar w:fldCharType="separate"/>
      </w:r>
      <w:r>
        <w:rPr>
          <w:rFonts w:ascii="Segoe UI" w:hAnsi="Segoe UI" w:eastAsia="Times New Roman" w:cs="Segoe UI"/>
          <w:color w:val="000000"/>
          <w:sz w:val="21"/>
          <w:szCs w:val="21"/>
          <w:u w:val="single"/>
        </w:rPr>
        <w:t>Senior Marketing Manager</w:t>
      </w:r>
      <w:r>
        <w:rPr>
          <w:rFonts w:ascii="Segoe UI" w:hAnsi="Segoe UI" w:eastAsia="Times New Roman" w:cs="Segoe UI"/>
          <w:color w:val="000000"/>
          <w:sz w:val="21"/>
          <w:szCs w:val="21"/>
          <w:u w:val="single"/>
        </w:rPr>
        <w:fldChar w:fldCharType="end"/>
      </w:r>
    </w:p>
    <w:p w14:paraId="533B7549">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"https://www.acbar.org/jobs/131836/senior-executive-associate-to-the-chief-of-mission.jsp" \t "_blank" </w:instrText>
      </w:r>
      <w:r>
        <w:fldChar w:fldCharType="separate"/>
      </w:r>
      <w:r>
        <w:rPr>
          <w:rFonts w:ascii="Segoe UI" w:hAnsi="Segoe UI" w:eastAsia="Times New Roman" w:cs="Segoe UI"/>
          <w:color w:val="000000"/>
          <w:sz w:val="21"/>
          <w:szCs w:val="21"/>
          <w:u w:val="single"/>
        </w:rPr>
        <w:t>Senior Executive Associate to the Chief of Mission</w:t>
      </w:r>
      <w:r>
        <w:rPr>
          <w:rFonts w:ascii="Segoe UI" w:hAnsi="Segoe UI" w:eastAsia="Times New Roman" w:cs="Segoe UI"/>
          <w:color w:val="000000"/>
          <w:sz w:val="21"/>
          <w:szCs w:val="21"/>
          <w:u w:val="single"/>
        </w:rPr>
        <w:fldChar w:fldCharType="end"/>
      </w:r>
    </w:p>
    <w:p w14:paraId="2C509353">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"https://www.acbar.org/jobs/131861/senior-project-manager.jsp" \t "_blank" </w:instrText>
      </w:r>
      <w:r>
        <w:fldChar w:fldCharType="separate"/>
      </w:r>
      <w:r>
        <w:rPr>
          <w:rFonts w:ascii="Segoe UI" w:hAnsi="Segoe UI" w:eastAsia="Times New Roman" w:cs="Segoe UI"/>
          <w:color w:val="000000"/>
          <w:sz w:val="21"/>
          <w:szCs w:val="21"/>
          <w:u w:val="single"/>
        </w:rPr>
        <w:t>Senior Project Manager</w:t>
      </w:r>
      <w:r>
        <w:rPr>
          <w:rFonts w:ascii="Segoe UI" w:hAnsi="Segoe UI" w:eastAsia="Times New Roman" w:cs="Segoe UI"/>
          <w:color w:val="000000"/>
          <w:sz w:val="21"/>
          <w:szCs w:val="21"/>
          <w:u w:val="single"/>
        </w:rPr>
        <w:fldChar w:fldCharType="end"/>
      </w:r>
    </w:p>
    <w:p w14:paraId="05DD4975">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"https://www.acbar.org/jobs/131993/senior-software-development-specialist.jsp" \t "_blank" </w:instrText>
      </w:r>
      <w:r>
        <w:fldChar w:fldCharType="separate"/>
      </w:r>
      <w:r>
        <w:rPr>
          <w:rFonts w:ascii="Segoe UI" w:hAnsi="Segoe UI" w:eastAsia="Times New Roman" w:cs="Segoe UI"/>
          <w:color w:val="000000"/>
          <w:sz w:val="21"/>
          <w:szCs w:val="21"/>
          <w:u w:val="single"/>
        </w:rPr>
        <w:t>Senior Software Development Specialist</w:t>
      </w:r>
      <w:r>
        <w:rPr>
          <w:rFonts w:ascii="Segoe UI" w:hAnsi="Segoe UI" w:eastAsia="Times New Roman" w:cs="Segoe UI"/>
          <w:color w:val="000000"/>
          <w:sz w:val="21"/>
          <w:szCs w:val="21"/>
          <w:u w:val="single"/>
        </w:rPr>
        <w:fldChar w:fldCharType="end"/>
      </w:r>
    </w:p>
    <w:p w14:paraId="7A89AEB4">
      <w:pPr>
        <w:numPr>
          <w:ilvl w:val="0"/>
          <w:numId w:val="19"/>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"https://www.acbar.org/jobs/131995/senior-database-administration-and-monitoring-expert.jsp" \t "_blank" </w:instrText>
      </w:r>
      <w:r>
        <w:fldChar w:fldCharType="separate"/>
      </w:r>
      <w:r>
        <w:rPr>
          <w:rFonts w:ascii="Segoe UI" w:hAnsi="Segoe UI" w:eastAsia="Times New Roman" w:cs="Segoe UI"/>
          <w:color w:val="000000"/>
          <w:sz w:val="21"/>
          <w:szCs w:val="21"/>
          <w:u w:val="single"/>
        </w:rPr>
        <w:t>Senior Database Administration and Monitoring Expert</w:t>
      </w:r>
      <w:r>
        <w:rPr>
          <w:rFonts w:ascii="Segoe UI" w:hAnsi="Segoe UI" w:eastAsia="Times New Roman" w:cs="Segoe UI"/>
          <w:color w:val="000000"/>
          <w:sz w:val="21"/>
          <w:szCs w:val="21"/>
          <w:u w:val="single"/>
        </w:rPr>
        <w:fldChar w:fldCharType="end"/>
      </w:r>
    </w:p>
    <w:p w14:paraId="512C5295">
      <w:pPr>
        <w:shd w:val="clear" w:color="auto" w:fill="FFFFFF"/>
        <w:spacing w:after="0" w:line="240" w:lineRule="auto"/>
        <w:rPr>
          <w:ins w:id="2"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4D9ECE38">
      <w:pPr>
        <w:shd w:val="clear" w:color="auto" w:fill="FFFFFF"/>
        <w:spacing w:after="0" w:line="240" w:lineRule="auto"/>
        <w:rPr>
          <w:ins w:id="3"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1BA77C8B">
      <w:pPr>
        <w:shd w:val="clear" w:color="auto" w:fill="FFFFFF"/>
        <w:spacing w:after="0" w:line="240" w:lineRule="auto"/>
        <w:rPr>
          <w:ins w:id="4"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19888F05">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1" name="Picture 1"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6AD1171E">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662D3AE3">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7954CFAA">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691ADE46">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1D753E2D">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34ECDF29">
      <w:pPr>
        <w:numPr>
          <w:ilvl w:val="0"/>
          <w:numId w:val="20"/>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170980B3">
      <w:pPr>
        <w:numPr>
          <w:ilvl w:val="0"/>
          <w:numId w:val="20"/>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20251D0C">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1A076A2F"/>
    <w:p w14:paraId="170E803E"/>
    <w:p w14:paraId="7EE0C442"/>
    <w:p w14:paraId="05D01CFE"/>
    <w:p w14:paraId="604F5170"/>
    <w:p w14:paraId="74E79A88"/>
    <w:p w14:paraId="647AB10D"/>
    <w:p w14:paraId="52496016"/>
    <w:p w14:paraId="122886D1"/>
    <w:p w14:paraId="5FEC8F8F"/>
    <w:p w14:paraId="1FC2A705"/>
    <w:p w14:paraId="0E891E7D"/>
    <w:p w14:paraId="1A5D068C">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"https://www.acbar.org/language/pa" </w:instrText>
      </w:r>
      <w: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0000FF"/>
          <w:sz w:val="18"/>
          <w:szCs w:val="18"/>
          <w:u w:val="single"/>
          <w:rtl/>
        </w:rPr>
        <w:fldChar w:fldCharType="end"/>
      </w:r>
    </w:p>
    <w:p w14:paraId="5D5FAEBE">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52DA5027">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58865B04">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22ECE7CE">
      <w:pPr>
        <w:numPr>
          <w:ilvl w:val="0"/>
          <w:numId w:val="21"/>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51A2F7A9">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4" name="Picture 4"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8F48874">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594B9CAB">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1D1598B6">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36962033">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148958D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6B9B1809">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514D23BE">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243FF3AF">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5796CEA6">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5EBDD57F">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"https://www.acbar.org/jobs/132097/software-development-specialist-bst.jsp"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29DCD61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1997003D">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0E3F5D0A">
      <w:pPr>
        <w:numPr>
          <w:ilvl w:val="0"/>
          <w:numId w:val="22"/>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682001FD">
      <w:pPr>
        <w:numPr>
          <w:ilvl w:val="0"/>
          <w:numId w:val="23"/>
        </w:numPr>
        <w:spacing w:before="150" w:after="150" w:line="240" w:lineRule="auto"/>
        <w:rPr>
          <w:rFonts w:ascii="Segoe UI" w:hAnsi="Segoe UI" w:eastAsia="Times New Roman" w:cs="Segoe UI"/>
          <w:color w:val="212529"/>
          <w:sz w:val="24"/>
          <w:szCs w:val="24"/>
        </w:rPr>
      </w:pPr>
    </w:p>
    <w:p w14:paraId="7327C4AB">
      <w:pPr>
        <w:numPr>
          <w:ilvl w:val="0"/>
          <w:numId w:val="23"/>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5CBFD238">
      <w:pPr>
        <w:numPr>
          <w:ilvl w:val="0"/>
          <w:numId w:val="23"/>
        </w:numPr>
        <w:spacing w:before="150" w:after="150" w:line="240" w:lineRule="auto"/>
        <w:rPr>
          <w:rFonts w:ascii="Segoe UI" w:hAnsi="Segoe UI" w:eastAsia="Times New Roman" w:cs="Segoe UI"/>
          <w:color w:val="212529"/>
          <w:sz w:val="24"/>
          <w:szCs w:val="24"/>
        </w:rPr>
      </w:pPr>
    </w:p>
    <w:p w14:paraId="20D6B95F">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 xml:space="preserve">Position Title: Software Development Specialist </w:t>
      </w:r>
      <w:r>
        <w:rPr>
          <w:rFonts w:ascii="Segoe UI" w:hAnsi="Segoe UI" w:eastAsia="Times New Roman" w:cs="Segoe UI"/>
          <w:color w:val="35691E"/>
          <w:sz w:val="33"/>
          <w:szCs w:val="33"/>
          <w:rtl/>
        </w:rPr>
        <w:t xml:space="preserve">بست </w:t>
      </w:r>
      <w:r>
        <w:rPr>
          <w:rFonts w:ascii="Segoe UI" w:hAnsi="Segoe UI" w:eastAsia="Times New Roman" w:cs="Segoe UI"/>
          <w:color w:val="35691E"/>
          <w:sz w:val="33"/>
          <w:szCs w:val="33"/>
          <w:rtl/>
          <w:lang w:bidi="fa-IR"/>
        </w:rPr>
        <w:t>۴</w:t>
      </w:r>
    </w:p>
    <w:p w14:paraId="5E67E144">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22 April, 2025   Announced Date: 21 April, 2025   Expire Date: 30 April, 2025</w:t>
      </w:r>
    </w:p>
    <w:p w14:paraId="27792CF7">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5591E776">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2662E3B0">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62DB670C">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4071C025">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 xml:space="preserve">بست </w:t>
      </w:r>
      <w:r>
        <w:rPr>
          <w:rFonts w:ascii="Segoe UI" w:hAnsi="Segoe UI" w:eastAsia="Times New Roman" w:cs="Segoe UI"/>
          <w:color w:val="212529"/>
          <w:sz w:val="21"/>
          <w:szCs w:val="21"/>
          <w:rtl/>
          <w:lang w:bidi="fa-IR"/>
        </w:rPr>
        <w:t>۴</w:t>
      </w:r>
    </w:p>
    <w:p w14:paraId="283BE34A">
      <w:pPr>
        <w:numPr>
          <w:ilvl w:val="0"/>
          <w:numId w:val="24"/>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173</w:t>
      </w:r>
    </w:p>
    <w:p w14:paraId="5C882590">
      <w:pPr>
        <w:numPr>
          <w:ilvl w:val="0"/>
          <w:numId w:val="24"/>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509F6AD2">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6CF2E6D8">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2529C10E">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 Minimum of 1-2 years hands-on experience in software development using .NET Core and modern JavaScript frameworks. • Proven experience in: o Backend and frontend development o REST API design o Frontend development with React JS</w:t>
      </w:r>
    </w:p>
    <w:p w14:paraId="32183D41">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0E62C7E8">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0C021191">
      <w:pPr>
        <w:numPr>
          <w:ilvl w:val="0"/>
          <w:numId w:val="25"/>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 Bachelor’s degree (at minimum) in one of the following fields: o Computer Science o Software Engineering o Information Technology o Information Systems o Or a closely related technical discipline • Higher academic qualifications (e.g., Master’</w:t>
      </w:r>
    </w:p>
    <w:p w14:paraId="4D03FD58">
      <w:pPr>
        <w:numPr>
          <w:ilvl w:val="0"/>
          <w:numId w:val="25"/>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2025-04-30</w:t>
      </w:r>
    </w:p>
    <w:p w14:paraId="77234540">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20BF515F">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760FF9C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79F47A9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w:t>
      </w:r>
    </w:p>
    <w:p w14:paraId="71F5F6C9">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7A95A54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Software Development Specialist is responsible for designing, developing, and maintaining modern, scalable, and secure software systems. The role primarily involves working with .NET Core and React JS, applying Clean Architecture principles to ensure modular, maintainable, and high-quality solutions. The specialist collaborates with cross-functional teams to deliver software aligned with the organizational goals and technical standards.</w:t>
      </w:r>
    </w:p>
    <w:p w14:paraId="3EFD0AA7">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2B4C3A9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Duties and Responsibilities:</w:t>
      </w:r>
    </w:p>
    <w:p w14:paraId="095772A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2EC33D4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Design, develop, and maintain backend services using .NET Core and RESTful APIs.</w:t>
      </w:r>
    </w:p>
    <w:p w14:paraId="5B7D721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Build responsive frontend interfaces using React JS.</w:t>
      </w:r>
    </w:p>
    <w:p w14:paraId="5DCD9F2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Implement Clean Architecture and SOLID principles to ensure scalable and maintainable software.</w:t>
      </w:r>
    </w:p>
    <w:p w14:paraId="1916EF9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Collaborate with cross-functional teams to gather and refine requirements.</w:t>
      </w:r>
    </w:p>
    <w:p w14:paraId="798BCFF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Perform database integration, optimization, and secure access via ORM tools (e.g., EF Core).</w:t>
      </w:r>
    </w:p>
    <w:p w14:paraId="717D31BE">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Conduct unit testing, integration testing, and participate in code reviews.</w:t>
      </w:r>
    </w:p>
    <w:p w14:paraId="6BFE62F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Support CI/CD processes and DevOps practices for build, release, and deployment automation.</w:t>
      </w:r>
    </w:p>
    <w:p w14:paraId="1B302D9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8. Document software architecture, APIs, modules, and technical changes accurately.</w:t>
      </w:r>
    </w:p>
    <w:p w14:paraId="2329FD1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9. Analyze software performance and suggest improvements or refactoring where needed.</w:t>
      </w:r>
    </w:p>
    <w:p w14:paraId="2FB8B0F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10. Participate in technical meetings to evaluate new solutions and share technical insights.</w:t>
      </w:r>
    </w:p>
    <w:p w14:paraId="21124D9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11. Train and guide junior developers or interns as needed.</w:t>
      </w:r>
    </w:p>
    <w:p w14:paraId="1A491B3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12. Ensure application security by implementing authentication, authorization, and secure coding practices.</w:t>
      </w:r>
    </w:p>
    <w:p w14:paraId="1955F1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13. Remain flexible to support after-hours deployment or critical bug resolution.</w:t>
      </w:r>
    </w:p>
    <w:p w14:paraId="514F96E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14. Stay updated with emerging technologies and recommend their use where beneficial.</w:t>
      </w:r>
    </w:p>
    <w:p w14:paraId="238CE54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15. Perform other duties assigned by competent authorities in line with the ministry’s strategic goals.</w:t>
      </w:r>
    </w:p>
    <w:p w14:paraId="2DD1C5E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4B2FFD0C">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2FE10F12">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Education:</w:t>
      </w:r>
    </w:p>
    <w:p w14:paraId="5C44EF7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Bachelor’s degree (at minimum) in one of the following fields: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Computer Science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Software Engineering</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Information Technology</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Information Systems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Or a closely related technical discipline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Higher academic qualifications (e.g., Master’s) are preferred.</w:t>
      </w:r>
    </w:p>
    <w:p w14:paraId="65DE11F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Work Experience:</w:t>
      </w:r>
    </w:p>
    <w:p w14:paraId="40DF09C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Minimum of 1-2 years hands-on experience in software development using .NET Core and modern JavaScript frameworks.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Proven experience in: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Backend and frontend development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REST API design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Frontend development with React JS</w:t>
      </w:r>
    </w:p>
    <w:p w14:paraId="73FDCB4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Technical Skills:</w:t>
      </w:r>
    </w:p>
    <w:p w14:paraId="5E1E65F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Strong knowledge and hands-on experience with:</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.NET Core, C#, ASP.NET Web API</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React JS, HTML5, CSS3, JavaScript (ES6+)</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SQL and relational databases (e.g., SQL Server, PostgreSQL)</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Version control systems (e.g., Git)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Familiarity with:</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Clean Architecture, SOLID principles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o Docker and containerized deployment</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w:t>
      </w:r>
    </w:p>
    <w:p w14:paraId="3756CE1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Analytical and Reporting Skills:</w:t>
      </w:r>
    </w:p>
    <w:p w14:paraId="4DAD52B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Ability to analyze system performance and recommend enhancements.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Experience preparing software documentation and progress reports.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Capability to evaluate technical risks and offer practical solutions.</w:t>
      </w:r>
    </w:p>
    <w:p w14:paraId="1956805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5. Soft Skills:</w:t>
      </w:r>
    </w:p>
    <w:p w14:paraId="7B5BD29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Strong problem-solving and critical thinking skills.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Good communication and collaboration abilities.</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Adaptability and openness to learning new technologies.</w:t>
      </w:r>
    </w:p>
    <w:p w14:paraId="283CF66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6. Language Skills:</w:t>
      </w:r>
    </w:p>
    <w:p w14:paraId="73439D8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Proficiency in one of the official languages (Pashto or Dari).</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Working knowledge of English, especially technical terminology.</w:t>
      </w:r>
    </w:p>
    <w:p w14:paraId="6D9C389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7. Computer Literacy:</w:t>
      </w:r>
    </w:p>
    <w:p w14:paraId="6F84BAF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Proficiency in MS Office Suite.</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 Familiarity with development tools (IDE, debugging tools, version control).</w:t>
      </w:r>
    </w:p>
    <w:p w14:paraId="412DAC26">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1BE5E13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30th  Apr. 2025.</w:t>
      </w:r>
    </w:p>
    <w:p w14:paraId="3357345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4B8EAE55">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2BD67F1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57F4D778">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siyam.qazikhani@mof.gov.af</w:t>
      </w:r>
    </w:p>
    <w:p w14:paraId="6CF5F877">
      <w:pPr>
        <w:shd w:val="clear" w:color="auto" w:fill="FFFFFF"/>
        <w:spacing w:after="0" w:line="240" w:lineRule="auto"/>
        <w:rPr>
          <w:ins w:id="5"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2F7B0222">
      <w:pPr>
        <w:shd w:val="clear" w:color="auto" w:fill="FFFFFF"/>
        <w:spacing w:after="0" w:line="240" w:lineRule="auto"/>
        <w:rPr>
          <w:ins w:id="6"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52FFE9D5">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1652EB8E">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78949A07">
      <w:pPr>
        <w:shd w:val="clear" w:color="auto" w:fill="FFFFFF"/>
        <w:spacing w:after="0" w:line="240" w:lineRule="auto"/>
        <w:rPr>
          <w:rFonts w:ascii="Segoe UI" w:hAnsi="Segoe UI" w:eastAsia="Times New Roman" w:cs="Segoe UI"/>
          <w:color w:val="212529"/>
          <w:sz w:val="24"/>
          <w:szCs w:val="24"/>
        </w:rPr>
      </w:pPr>
    </w:p>
    <w:p w14:paraId="593D438E">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145B3F7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"https://www.acbar.org/jobs/131005/software-developer.jsp" \t "_blank" </w:instrText>
      </w:r>
      <w:r>
        <w:fldChar w:fldCharType="separate"/>
      </w:r>
      <w:r>
        <w:rPr>
          <w:rFonts w:ascii="Segoe UI" w:hAnsi="Segoe UI" w:eastAsia="Times New Roman" w:cs="Segoe UI"/>
          <w:color w:val="000000"/>
          <w:sz w:val="21"/>
          <w:szCs w:val="21"/>
          <w:u w:val="single"/>
        </w:rPr>
        <w:t>Software Developer</w:t>
      </w:r>
      <w:r>
        <w:rPr>
          <w:rFonts w:ascii="Segoe UI" w:hAnsi="Segoe UI" w:eastAsia="Times New Roman" w:cs="Segoe UI"/>
          <w:color w:val="000000"/>
          <w:sz w:val="21"/>
          <w:szCs w:val="21"/>
          <w:u w:val="single"/>
        </w:rPr>
        <w:fldChar w:fldCharType="end"/>
      </w:r>
    </w:p>
    <w:p w14:paraId="109307D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"https://www.acbar.org/jobs/131993/senior-software-development-specialist.jsp" \t "_blank" </w:instrText>
      </w:r>
      <w:r>
        <w:fldChar w:fldCharType="separate"/>
      </w:r>
      <w:r>
        <w:rPr>
          <w:rFonts w:ascii="Segoe UI" w:hAnsi="Segoe UI" w:eastAsia="Times New Roman" w:cs="Segoe UI"/>
          <w:color w:val="000000"/>
          <w:sz w:val="21"/>
          <w:szCs w:val="21"/>
          <w:u w:val="single"/>
        </w:rPr>
        <w:t>Senior Software Development Specialist</w:t>
      </w:r>
      <w:r>
        <w:rPr>
          <w:rFonts w:ascii="Segoe UI" w:hAnsi="Segoe UI" w:eastAsia="Times New Roman" w:cs="Segoe UI"/>
          <w:color w:val="000000"/>
          <w:sz w:val="21"/>
          <w:szCs w:val="21"/>
          <w:u w:val="single"/>
        </w:rPr>
        <w:fldChar w:fldCharType="end"/>
      </w:r>
    </w:p>
    <w:p w14:paraId="18068F8F">
      <w:pPr>
        <w:numPr>
          <w:ilvl w:val="0"/>
          <w:numId w:val="2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"https://www.acbar.org/jobs/132097/software-development-specialist-bst.jsp" \t "_blank" </w:instrText>
      </w:r>
      <w:r>
        <w:fldChar w:fldCharType="separate"/>
      </w:r>
      <w:r>
        <w:rPr>
          <w:rFonts w:ascii="Segoe UI" w:hAnsi="Segoe UI" w:eastAsia="Times New Roman" w:cs="Segoe UI"/>
          <w:color w:val="000000"/>
          <w:sz w:val="21"/>
          <w:szCs w:val="21"/>
          <w:u w:val="single"/>
        </w:rPr>
        <w:t xml:space="preserve">Software Development Specialist </w:t>
      </w:r>
      <w:r>
        <w:rPr>
          <w:rFonts w:ascii="Segoe UI" w:hAnsi="Segoe UI" w:eastAsia="Times New Roman" w:cs="Segoe UI"/>
          <w:color w:val="000000"/>
          <w:sz w:val="21"/>
          <w:szCs w:val="21"/>
          <w:u w:val="single"/>
          <w:rtl/>
        </w:rPr>
        <w:t xml:space="preserve">بست </w:t>
      </w:r>
      <w:r>
        <w:rPr>
          <w:rFonts w:ascii="Segoe UI" w:hAnsi="Segoe UI" w:eastAsia="Times New Roman" w:cs="Segoe UI"/>
          <w:color w:val="000000"/>
          <w:sz w:val="21"/>
          <w:szCs w:val="21"/>
          <w:u w:val="single"/>
          <w:rtl/>
          <w:lang w:bidi="fa-IR"/>
        </w:rPr>
        <w:t>۴</w:t>
      </w:r>
      <w:r>
        <w:rPr>
          <w:rFonts w:ascii="Segoe UI" w:hAnsi="Segoe UI" w:eastAsia="Times New Roman" w:cs="Segoe UI"/>
          <w:color w:val="000000"/>
          <w:sz w:val="21"/>
          <w:szCs w:val="21"/>
          <w:u w:val="single"/>
          <w:rtl/>
          <w:lang w:bidi="fa-IR"/>
        </w:rPr>
        <w:fldChar w:fldCharType="end"/>
      </w:r>
    </w:p>
    <w:p w14:paraId="51CBEF20">
      <w:pPr>
        <w:shd w:val="clear" w:color="auto" w:fill="FFFFFF"/>
        <w:spacing w:after="0" w:line="240" w:lineRule="auto"/>
        <w:rPr>
          <w:ins w:id="7"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3690830">
      <w:pPr>
        <w:shd w:val="clear" w:color="auto" w:fill="FFFFFF"/>
        <w:spacing w:after="0" w:line="240" w:lineRule="auto"/>
        <w:rPr>
          <w:ins w:id="8"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66CB5A53">
      <w:pPr>
        <w:shd w:val="clear" w:color="auto" w:fill="FFFFFF"/>
        <w:spacing w:after="0" w:line="240" w:lineRule="auto"/>
        <w:rPr>
          <w:ins w:id="9"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65C608C7">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3" name="Picture 3"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4382358A">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0D751467">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0327F4B2">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43A02801">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26B6E267">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25999964">
      <w:pPr>
        <w:numPr>
          <w:ilvl w:val="0"/>
          <w:numId w:val="2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504F257D">
      <w:pPr>
        <w:numPr>
          <w:ilvl w:val="0"/>
          <w:numId w:val="2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78BD367E">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5C1139E3">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"https://www.acbar.org/language/pa" </w:instrText>
      </w:r>
      <w:r>
        <w:fldChar w:fldCharType="separate"/>
      </w:r>
      <w:r>
        <w:rPr>
          <w:rFonts w:ascii="Segoe UI" w:hAnsi="Segoe UI" w:eastAsia="Times New Roman" w:cs="Segoe UI"/>
          <w:color w:val="0000FF"/>
          <w:sz w:val="18"/>
          <w:szCs w:val="18"/>
          <w:u w:val="single"/>
          <w:rtl/>
        </w:rPr>
        <w:t>پښتو</w:t>
      </w:r>
      <w:r>
        <w:rPr>
          <w:rFonts w:ascii="Segoe UI" w:hAnsi="Segoe UI" w:eastAsia="Times New Roman" w:cs="Segoe UI"/>
          <w:color w:val="0000FF"/>
          <w:sz w:val="18"/>
          <w:szCs w:val="18"/>
          <w:u w:val="single"/>
          <w:rtl/>
        </w:rPr>
        <w:fldChar w:fldCharType="end"/>
      </w:r>
    </w:p>
    <w:p w14:paraId="549F68CA">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"https://www.acbar.org/language/da" </w:instrText>
      </w:r>
      <w:r>
        <w:fldChar w:fldCharType="separate"/>
      </w:r>
      <w:r>
        <w:rPr>
          <w:rFonts w:ascii="Segoe UI" w:hAnsi="Segoe UI" w:eastAsia="Times New Roman" w:cs="Segoe UI"/>
          <w:color w:val="0000FF"/>
          <w:sz w:val="18"/>
          <w:szCs w:val="18"/>
          <w:u w:val="single"/>
          <w:rtl/>
        </w:rPr>
        <w:t>دری</w:t>
      </w:r>
      <w:r>
        <w:rPr>
          <w:rFonts w:ascii="Segoe UI" w:hAnsi="Segoe UI" w:eastAsia="Times New Roman" w:cs="Segoe UI"/>
          <w:color w:val="0000FF"/>
          <w:sz w:val="18"/>
          <w:szCs w:val="18"/>
          <w:u w:val="single"/>
          <w:rtl/>
        </w:rPr>
        <w:fldChar w:fldCharType="end"/>
      </w:r>
    </w:p>
    <w:p w14:paraId="2F80F173">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"https://www.acbar.org/language/en" </w:instrText>
      </w:r>
      <w:r>
        <w:fldChar w:fldCharType="separate"/>
      </w:r>
      <w:r>
        <w:rPr>
          <w:rFonts w:ascii="Segoe UI" w:hAnsi="Segoe UI" w:eastAsia="Times New Roman" w:cs="Segoe UI"/>
          <w:color w:val="0000FF"/>
          <w:sz w:val="18"/>
          <w:szCs w:val="18"/>
          <w:u w:val="single"/>
        </w:rPr>
        <w:t>English</w:t>
      </w:r>
      <w:r>
        <w:rPr>
          <w:rFonts w:ascii="Segoe UI" w:hAnsi="Segoe UI" w:eastAsia="Times New Roman" w:cs="Segoe UI"/>
          <w:color w:val="0000FF"/>
          <w:sz w:val="18"/>
          <w:szCs w:val="18"/>
          <w:u w:val="single"/>
        </w:rPr>
        <w:fldChar w:fldCharType="end"/>
      </w:r>
    </w:p>
    <w:p w14:paraId="4D24F65C">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0000FF"/>
          <w:sz w:val="18"/>
          <w:szCs w:val="18"/>
          <w:u w:val="single"/>
          <w:shd w:val="clear" w:color="auto" w:fill="28883B"/>
        </w:rPr>
        <w:t>Sign up </w:t>
      </w:r>
      <w:r>
        <w:rPr>
          <w:rFonts w:ascii="Segoe UI" w:hAnsi="Segoe UI" w:eastAsia="Times New Roman" w:cs="Segoe UI"/>
          <w:color w:val="0000FF"/>
          <w:sz w:val="18"/>
          <w:szCs w:val="18"/>
          <w:u w:val="single"/>
          <w:shd w:val="clear" w:color="auto" w:fill="28883B"/>
        </w:rPr>
        <w:fldChar w:fldCharType="end"/>
      </w:r>
    </w:p>
    <w:p w14:paraId="4366C958">
      <w:pPr>
        <w:numPr>
          <w:ilvl w:val="0"/>
          <w:numId w:val="28"/>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"https://www.acbar.org/site/login" </w:instrText>
      </w:r>
      <w:r>
        <w:fldChar w:fldCharType="separate"/>
      </w:r>
      <w:r>
        <w:rPr>
          <w:rFonts w:ascii="Segoe UI" w:hAnsi="Segoe UI" w:eastAsia="Times New Roman" w:cs="Segoe UI"/>
          <w:color w:val="0000FF"/>
          <w:sz w:val="18"/>
          <w:szCs w:val="18"/>
          <w:u w:val="single"/>
        </w:rPr>
        <w:t>Sign in</w:t>
      </w:r>
      <w:r>
        <w:rPr>
          <w:rFonts w:ascii="Segoe UI" w:hAnsi="Segoe UI" w:eastAsia="Times New Roman" w:cs="Segoe UI"/>
          <w:color w:val="0000FF"/>
          <w:sz w:val="18"/>
          <w:szCs w:val="18"/>
          <w:u w:val="single"/>
        </w:rPr>
        <w:fldChar w:fldCharType="end"/>
      </w:r>
    </w:p>
    <w:p w14:paraId="31EDB4E2">
      <w:pPr>
        <w:shd w:val="clear" w:color="auto" w:fill="28883B"/>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6" name="Picture 6"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16E7ABC3">
      <w:pPr>
        <w:shd w:val="clear" w:color="auto" w:fill="28883B"/>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11D5AA1A">
      <w:pPr>
        <w:shd w:val="clear" w:color="auto" w:fill="28883B"/>
        <w:spacing w:after="100" w:afterAutospacing="1" w:line="240" w:lineRule="auto"/>
        <w:outlineLvl w:val="3"/>
        <w:rPr>
          <w:rFonts w:ascii="Segoe UI" w:hAnsi="Segoe UI" w:eastAsia="Times New Roman" w:cs="Segoe UI"/>
          <w:b/>
          <w:bCs/>
          <w:color w:val="212529"/>
          <w:sz w:val="23"/>
          <w:szCs w:val="23"/>
        </w:rPr>
      </w:pPr>
      <w:r>
        <w:rPr>
          <w:rFonts w:ascii="Segoe UI" w:hAnsi="Segoe UI" w:eastAsia="Times New Roman" w:cs="Segoe UI"/>
          <w:b/>
          <w:bCs/>
          <w:color w:val="212529"/>
          <w:sz w:val="23"/>
          <w:szCs w:val="23"/>
        </w:rPr>
        <w:t>Agency Coordinating Body for Afghan Relief and Development</w:t>
      </w:r>
    </w:p>
    <w:p w14:paraId="4124EB2D">
      <w:pPr>
        <w:pBdr>
          <w:bottom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Top of Form</w:t>
      </w:r>
    </w:p>
    <w:p w14:paraId="0D2A9DF3">
      <w:pPr>
        <w:pBdr>
          <w:top w:val="single" w:color="auto" w:sz="6" w:space="1"/>
        </w:pBdr>
        <w:spacing w:after="0" w:line="240" w:lineRule="auto"/>
        <w:jc w:val="center"/>
        <w:rPr>
          <w:rFonts w:ascii="Arial" w:hAnsi="Arial" w:eastAsia="Times New Roman" w:cs="Arial"/>
          <w:vanish/>
          <w:sz w:val="16"/>
          <w:szCs w:val="16"/>
        </w:rPr>
      </w:pPr>
      <w:r>
        <w:rPr>
          <w:rFonts w:ascii="Arial" w:hAnsi="Arial" w:eastAsia="Times New Roman" w:cs="Arial"/>
          <w:vanish/>
          <w:sz w:val="16"/>
          <w:szCs w:val="16"/>
        </w:rPr>
        <w:t>Bottom of Form</w:t>
      </w:r>
    </w:p>
    <w:p w14:paraId="06CC2A58">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 </w:instrText>
      </w:r>
      <w:r>
        <w:fldChar w:fldCharType="separate"/>
      </w:r>
      <w:r>
        <w:rPr>
          <w:rFonts w:ascii="Segoe UI" w:hAnsi="Segoe UI" w:eastAsia="Times New Roman" w:cs="Segoe UI"/>
          <w:color w:val="FFFFFF"/>
          <w:sz w:val="21"/>
          <w:szCs w:val="21"/>
          <w:u w:val="single"/>
        </w:rPr>
        <w:t>HOME</w:t>
      </w:r>
      <w:r>
        <w:rPr>
          <w:rFonts w:ascii="Segoe UI" w:hAnsi="Segoe UI" w:eastAsia="Times New Roman" w:cs="Segoe UI"/>
          <w:color w:val="FFFFFF"/>
          <w:sz w:val="21"/>
          <w:szCs w:val="21"/>
          <w:u w:val="single"/>
        </w:rPr>
        <w:fldChar w:fldCharType="end"/>
      </w:r>
    </w:p>
    <w:p w14:paraId="02BD8117">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ABOUT </w:t>
      </w:r>
      <w:r>
        <w:rPr>
          <w:rFonts w:ascii="Segoe UI" w:hAnsi="Segoe UI" w:eastAsia="Times New Roman" w:cs="Segoe UI"/>
          <w:color w:val="FFFFFF"/>
          <w:sz w:val="21"/>
          <w:szCs w:val="21"/>
          <w:u w:val="single"/>
        </w:rPr>
        <w:fldChar w:fldCharType="end"/>
      </w:r>
    </w:p>
    <w:p w14:paraId="76C8DC1F">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ACTIVITIES </w:t>
      </w:r>
      <w:r>
        <w:rPr>
          <w:rFonts w:ascii="Segoe UI" w:hAnsi="Segoe UI" w:eastAsia="Times New Roman" w:cs="Segoe UI"/>
          <w:color w:val="FFFFFF"/>
          <w:sz w:val="21"/>
          <w:szCs w:val="21"/>
          <w:u w:val="single"/>
        </w:rPr>
        <w:fldChar w:fldCharType="end"/>
      </w:r>
    </w:p>
    <w:p w14:paraId="331DE836">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MEMBERSHIP </w:t>
      </w:r>
      <w:r>
        <w:rPr>
          <w:rFonts w:ascii="Segoe UI" w:hAnsi="Segoe UI" w:eastAsia="Times New Roman" w:cs="Segoe UI"/>
          <w:color w:val="FFFFFF"/>
          <w:sz w:val="21"/>
          <w:szCs w:val="21"/>
          <w:u w:val="single"/>
        </w:rPr>
        <w:fldChar w:fldCharType="end"/>
      </w:r>
    </w:p>
    <w:p w14:paraId="09D3B8A5">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RESOURCES </w:t>
      </w:r>
      <w:r>
        <w:rPr>
          <w:rFonts w:ascii="Segoe UI" w:hAnsi="Segoe UI" w:eastAsia="Times New Roman" w:cs="Segoe UI"/>
          <w:color w:val="FFFFFF"/>
          <w:sz w:val="21"/>
          <w:szCs w:val="21"/>
          <w:u w:val="single"/>
        </w:rPr>
        <w:fldChar w:fldCharType="end"/>
      </w:r>
    </w:p>
    <w:p w14:paraId="3C87AAF9">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"https://www.acbar.org/jobs/132000/database-administration-and-monitoring-expert.jsp" </w:instrText>
      </w:r>
      <w:r>
        <w:fldChar w:fldCharType="separate"/>
      </w:r>
      <w:r>
        <w:rPr>
          <w:rFonts w:ascii="Segoe UI" w:hAnsi="Segoe UI" w:eastAsia="Times New Roman" w:cs="Segoe UI"/>
          <w:color w:val="FFFFFF"/>
          <w:sz w:val="21"/>
          <w:szCs w:val="21"/>
          <w:u w:val="single"/>
        </w:rPr>
        <w:t>PUBLICATIONS </w:t>
      </w:r>
      <w:r>
        <w:rPr>
          <w:rFonts w:ascii="Segoe UI" w:hAnsi="Segoe UI" w:eastAsia="Times New Roman" w:cs="Segoe UI"/>
          <w:color w:val="FFFFFF"/>
          <w:sz w:val="21"/>
          <w:szCs w:val="21"/>
          <w:u w:val="single"/>
        </w:rPr>
        <w:fldChar w:fldCharType="end"/>
      </w:r>
    </w:p>
    <w:p w14:paraId="3BC75233">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"https://www.acbar.org/site-rfq" </w:instrText>
      </w:r>
      <w:r>
        <w:fldChar w:fldCharType="separate"/>
      </w:r>
      <w:r>
        <w:rPr>
          <w:rFonts w:ascii="Segoe UI" w:hAnsi="Segoe UI" w:eastAsia="Times New Roman" w:cs="Segoe UI"/>
          <w:color w:val="FFFFFF"/>
          <w:sz w:val="21"/>
          <w:szCs w:val="21"/>
          <w:u w:val="single"/>
        </w:rPr>
        <w:t>RFQs/RFPs </w:t>
      </w:r>
      <w:r>
        <w:rPr>
          <w:rFonts w:ascii="Segoe UI" w:hAnsi="Segoe UI" w:eastAsia="Times New Roman" w:cs="Segoe UI"/>
          <w:color w:val="FFFFFF"/>
          <w:sz w:val="21"/>
          <w:szCs w:val="21"/>
          <w:u w:val="single"/>
        </w:rPr>
        <w:fldChar w:fldCharType="end"/>
      </w:r>
    </w:p>
    <w:p w14:paraId="50B49226">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"https://www.acbar.org/jobs" </w:instrText>
      </w:r>
      <w:r>
        <w:fldChar w:fldCharType="separate"/>
      </w:r>
      <w:r>
        <w:rPr>
          <w:rFonts w:ascii="Segoe UI" w:hAnsi="Segoe UI" w:eastAsia="Times New Roman" w:cs="Segoe UI"/>
          <w:color w:val="FFFFFF"/>
          <w:sz w:val="21"/>
          <w:szCs w:val="21"/>
          <w:u w:val="single"/>
        </w:rPr>
        <w:t>JOBS </w:t>
      </w:r>
      <w:r>
        <w:rPr>
          <w:rFonts w:ascii="Segoe UI" w:hAnsi="Segoe UI" w:eastAsia="Times New Roman" w:cs="Segoe UI"/>
          <w:color w:val="FFFFFF"/>
          <w:sz w:val="21"/>
          <w:szCs w:val="21"/>
          <w:u w:val="single"/>
        </w:rPr>
        <w:fldChar w:fldCharType="end"/>
      </w:r>
    </w:p>
    <w:p w14:paraId="39D5F4CF">
      <w:pPr>
        <w:numPr>
          <w:ilvl w:val="0"/>
          <w:numId w:val="29"/>
        </w:numPr>
        <w:shd w:val="clear" w:color="auto" w:fill="28883B"/>
        <w:spacing w:after="0" w:line="240" w:lineRule="auto"/>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FFFFFF"/>
          <w:sz w:val="21"/>
          <w:szCs w:val="21"/>
          <w:u w:val="single"/>
        </w:rPr>
        <w:t>CONTACT</w:t>
      </w:r>
      <w:r>
        <w:rPr>
          <w:rFonts w:ascii="Segoe UI" w:hAnsi="Segoe UI" w:eastAsia="Times New Roman" w:cs="Segoe UI"/>
          <w:color w:val="FFFFFF"/>
          <w:sz w:val="21"/>
          <w:szCs w:val="21"/>
          <w:u w:val="single"/>
        </w:rPr>
        <w:fldChar w:fldCharType="end"/>
      </w:r>
    </w:p>
    <w:p w14:paraId="447A9270">
      <w:pPr>
        <w:numPr>
          <w:ilvl w:val="0"/>
          <w:numId w:val="30"/>
        </w:numPr>
        <w:spacing w:before="150" w:after="150" w:line="240" w:lineRule="auto"/>
        <w:rPr>
          <w:rFonts w:ascii="Segoe UI" w:hAnsi="Segoe UI" w:eastAsia="Times New Roman" w:cs="Segoe UI"/>
          <w:color w:val="212529"/>
          <w:sz w:val="24"/>
          <w:szCs w:val="24"/>
        </w:rPr>
      </w:pPr>
    </w:p>
    <w:p w14:paraId="4ACA3262">
      <w:pPr>
        <w:numPr>
          <w:ilvl w:val="0"/>
          <w:numId w:val="30"/>
        </w:numPr>
        <w:spacing w:before="150" w:after="150" w:line="240" w:lineRule="auto"/>
        <w:rPr>
          <w:rFonts w:ascii="Segoe UI" w:hAnsi="Segoe UI" w:eastAsia="Times New Roman" w:cs="Segoe UI"/>
          <w:color w:val="212529"/>
          <w:sz w:val="24"/>
          <w:szCs w:val="24"/>
        </w:rPr>
      </w:pPr>
      <w:r>
        <w:fldChar w:fldCharType="begin"/>
      </w:r>
      <w:r>
        <w:instrText xml:space="preserve"> HYPERLINK "https://twitter.com/ACBAR_AFG" \t "_blank" </w:instrText>
      </w:r>
      <w:r>
        <w:fldChar w:fldCharType="separate"/>
      </w:r>
      <w:r>
        <w:rPr>
          <w:rFonts w:ascii="Segoe UI" w:hAnsi="Segoe UI" w:eastAsia="Times New Roman" w:cs="Segoe UI"/>
          <w:color w:val="FFFFFF"/>
          <w:sz w:val="30"/>
          <w:szCs w:val="30"/>
          <w:u w:val="single"/>
        </w:rPr>
        <w:t>x</w:t>
      </w:r>
      <w:r>
        <w:rPr>
          <w:rFonts w:ascii="Segoe UI" w:hAnsi="Segoe UI" w:eastAsia="Times New Roman" w:cs="Segoe UI"/>
          <w:color w:val="FFFFFF"/>
          <w:sz w:val="30"/>
          <w:szCs w:val="30"/>
          <w:u w:val="single"/>
        </w:rPr>
        <w:fldChar w:fldCharType="end"/>
      </w:r>
    </w:p>
    <w:p w14:paraId="45CCE1A0">
      <w:pPr>
        <w:numPr>
          <w:ilvl w:val="0"/>
          <w:numId w:val="30"/>
        </w:numPr>
        <w:spacing w:before="150" w:after="150" w:line="240" w:lineRule="auto"/>
        <w:rPr>
          <w:rFonts w:ascii="Segoe UI" w:hAnsi="Segoe UI" w:eastAsia="Times New Roman" w:cs="Segoe UI"/>
          <w:color w:val="212529"/>
          <w:sz w:val="24"/>
          <w:szCs w:val="24"/>
        </w:rPr>
      </w:pPr>
    </w:p>
    <w:p w14:paraId="6F79697E">
      <w:pPr>
        <w:shd w:val="clear" w:color="auto" w:fill="FFFFFF"/>
        <w:spacing w:before="100" w:beforeAutospacing="1" w:after="100" w:afterAutospacing="1" w:line="240" w:lineRule="auto"/>
        <w:outlineLvl w:val="1"/>
        <w:rPr>
          <w:rFonts w:ascii="Segoe UI" w:hAnsi="Segoe UI" w:eastAsia="Times New Roman" w:cs="Segoe UI"/>
          <w:color w:val="35691E"/>
          <w:sz w:val="33"/>
          <w:szCs w:val="33"/>
        </w:rPr>
      </w:pPr>
      <w:r>
        <w:rPr>
          <w:rFonts w:ascii="Segoe UI" w:hAnsi="Segoe UI" w:eastAsia="Times New Roman" w:cs="Segoe UI"/>
          <w:color w:val="35691E"/>
          <w:sz w:val="33"/>
          <w:szCs w:val="33"/>
        </w:rPr>
        <w:t>Position Title: Database Administration and Monitoring Expert</w:t>
      </w:r>
    </w:p>
    <w:p w14:paraId="6114CAFC">
      <w:pPr>
        <w:shd w:val="clear" w:color="auto" w:fill="FFFFFF"/>
        <w:spacing w:after="100" w:afterAutospacing="1" w:line="240" w:lineRule="auto"/>
        <w:rPr>
          <w:rFonts w:ascii="Arial" w:hAnsi="Arial" w:eastAsia="Times New Roman" w:cs="Arial"/>
          <w:color w:val="444444"/>
          <w:sz w:val="20"/>
          <w:szCs w:val="20"/>
        </w:rPr>
      </w:pPr>
      <w:r>
        <w:rPr>
          <w:rFonts w:ascii="Arial" w:hAnsi="Arial" w:eastAsia="Times New Roman" w:cs="Arial"/>
          <w:color w:val="444444"/>
          <w:sz w:val="20"/>
          <w:szCs w:val="20"/>
        </w:rPr>
        <w:t>Activation Date: 17 April, 2025   Announced Date: 17 April, 2025   Expire Date: 28 April, 2025</w:t>
      </w:r>
    </w:p>
    <w:p w14:paraId="6A708AFA">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Job Location:</w:t>
      </w:r>
      <w:r>
        <w:rPr>
          <w:rFonts w:ascii="Segoe UI" w:hAnsi="Segoe UI" w:eastAsia="Times New Roman" w:cs="Segoe UI"/>
          <w:color w:val="212529"/>
          <w:sz w:val="21"/>
          <w:szCs w:val="21"/>
        </w:rPr>
        <w:t> </w:t>
      </w:r>
      <w:r>
        <w:fldChar w:fldCharType="begin"/>
      </w:r>
      <w:r>
        <w:instrText xml:space="preserve"> HYPERLINK "https://www.acbar.org/job/location/14?location=Kabul" </w:instrText>
      </w:r>
      <w:r>
        <w:fldChar w:fldCharType="separate"/>
      </w:r>
      <w:r>
        <w:rPr>
          <w:rFonts w:ascii="Segoe UI" w:hAnsi="Segoe UI" w:eastAsia="Times New Roman" w:cs="Segoe UI"/>
          <w:color w:val="000000"/>
          <w:sz w:val="21"/>
          <w:szCs w:val="21"/>
          <w:u w:val="single"/>
        </w:rPr>
        <w:t>Kabul</w:t>
      </w:r>
      <w:r>
        <w:rPr>
          <w:rFonts w:ascii="Segoe UI" w:hAnsi="Segoe UI" w:eastAsia="Times New Roman" w:cs="Segoe UI"/>
          <w:color w:val="000000"/>
          <w:sz w:val="21"/>
          <w:szCs w:val="21"/>
          <w:u w:val="single"/>
        </w:rPr>
        <w:fldChar w:fldCharType="end"/>
      </w:r>
    </w:p>
    <w:p w14:paraId="534B6ACA">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Nationality:</w:t>
      </w:r>
      <w:r>
        <w:rPr>
          <w:rFonts w:ascii="Segoe UI" w:hAnsi="Segoe UI" w:eastAsia="Times New Roman" w:cs="Segoe UI"/>
          <w:color w:val="212529"/>
          <w:sz w:val="21"/>
          <w:szCs w:val="21"/>
        </w:rPr>
        <w:t> Afghan</w:t>
      </w:r>
    </w:p>
    <w:p w14:paraId="7A3B7DD2">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Category:</w:t>
      </w:r>
      <w:r>
        <w:rPr>
          <w:rFonts w:ascii="Segoe UI" w:hAnsi="Segoe UI" w:eastAsia="Times New Roman" w:cs="Segoe UI"/>
          <w:color w:val="212529"/>
          <w:sz w:val="21"/>
          <w:szCs w:val="21"/>
        </w:rPr>
        <w:t> Information Technology</w:t>
      </w:r>
    </w:p>
    <w:p w14:paraId="65E95AB1">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Employment Type:</w:t>
      </w:r>
      <w:r>
        <w:rPr>
          <w:rFonts w:ascii="Segoe UI" w:hAnsi="Segoe UI" w:eastAsia="Times New Roman" w:cs="Segoe UI"/>
          <w:color w:val="212529"/>
          <w:sz w:val="21"/>
          <w:szCs w:val="21"/>
        </w:rPr>
        <w:t> Full Time</w:t>
      </w:r>
    </w:p>
    <w:p w14:paraId="70705F2E">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Salary:</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بست</w:t>
      </w:r>
      <w:r>
        <w:rPr>
          <w:rFonts w:ascii="Segoe UI" w:hAnsi="Segoe UI" w:eastAsia="Times New Roman" w:cs="Segoe UI"/>
          <w:color w:val="212529"/>
          <w:sz w:val="21"/>
          <w:szCs w:val="21"/>
        </w:rPr>
        <w:t xml:space="preserve"> (4)</w:t>
      </w:r>
    </w:p>
    <w:p w14:paraId="7FB36DD3">
      <w:pPr>
        <w:numPr>
          <w:ilvl w:val="0"/>
          <w:numId w:val="31"/>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Vacancy Number:</w:t>
      </w:r>
      <w:r>
        <w:rPr>
          <w:rFonts w:ascii="Segoe UI" w:hAnsi="Segoe UI" w:eastAsia="Times New Roman" w:cs="Segoe UI"/>
          <w:color w:val="212529"/>
          <w:sz w:val="21"/>
          <w:szCs w:val="21"/>
        </w:rPr>
        <w:t> 170</w:t>
      </w:r>
    </w:p>
    <w:p w14:paraId="1BC53293">
      <w:pPr>
        <w:numPr>
          <w:ilvl w:val="0"/>
          <w:numId w:val="31"/>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No. Of Jobs:</w:t>
      </w:r>
      <w:r>
        <w:rPr>
          <w:rFonts w:ascii="Segoe UI" w:hAnsi="Segoe UI" w:eastAsia="Times New Roman" w:cs="Segoe UI"/>
          <w:color w:val="212529"/>
          <w:sz w:val="21"/>
          <w:szCs w:val="21"/>
        </w:rPr>
        <w:t> 1</w:t>
      </w:r>
    </w:p>
    <w:p w14:paraId="7176F9F1">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City:</w:t>
      </w:r>
      <w:r>
        <w:rPr>
          <w:rFonts w:ascii="Segoe UI" w:hAnsi="Segoe UI" w:eastAsia="Times New Roman" w:cs="Segoe UI"/>
          <w:color w:val="212529"/>
          <w:sz w:val="21"/>
          <w:szCs w:val="21"/>
        </w:rPr>
        <w:t> Kabul</w:t>
      </w:r>
    </w:p>
    <w:p w14:paraId="0867BF84">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Organization:</w:t>
      </w:r>
      <w:r>
        <w:rPr>
          <w:rFonts w:ascii="Segoe UI" w:hAnsi="Segoe UI" w:eastAsia="Times New Roman" w:cs="Segoe UI"/>
          <w:color w:val="212529"/>
          <w:sz w:val="21"/>
          <w:szCs w:val="21"/>
        </w:rPr>
        <w:t> Ministry of Finance</w:t>
      </w:r>
    </w:p>
    <w:p w14:paraId="226436C2">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Years of Experience:</w:t>
      </w:r>
      <w:r>
        <w:rPr>
          <w:rFonts w:ascii="Segoe UI" w:hAnsi="Segoe UI" w:eastAsia="Times New Roman" w:cs="Segoe UI"/>
          <w:color w:val="212529"/>
          <w:sz w:val="21"/>
          <w:szCs w:val="21"/>
        </w:rPr>
        <w:t> At least 1–2 years of practical experience</w:t>
      </w:r>
    </w:p>
    <w:p w14:paraId="06CAA3A4">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Contract Duration:</w:t>
      </w:r>
      <w:r>
        <w:rPr>
          <w:rFonts w:ascii="Segoe UI" w:hAnsi="Segoe UI" w:eastAsia="Times New Roman" w:cs="Segoe UI"/>
          <w:color w:val="212529"/>
          <w:sz w:val="21"/>
          <w:szCs w:val="21"/>
        </w:rPr>
        <w:t> </w:t>
      </w:r>
      <w:r>
        <w:rPr>
          <w:rFonts w:ascii="Segoe UI" w:hAnsi="Segoe UI" w:eastAsia="Times New Roman" w:cs="Segoe UI"/>
          <w:color w:val="212529"/>
          <w:sz w:val="21"/>
          <w:szCs w:val="21"/>
          <w:rtl/>
        </w:rPr>
        <w:t>دایمی</w:t>
      </w:r>
    </w:p>
    <w:p w14:paraId="24731773">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Gender:</w:t>
      </w:r>
      <w:r>
        <w:rPr>
          <w:rFonts w:ascii="Segoe UI" w:hAnsi="Segoe UI" w:eastAsia="Times New Roman" w:cs="Segoe UI"/>
          <w:color w:val="212529"/>
          <w:sz w:val="21"/>
          <w:szCs w:val="21"/>
        </w:rPr>
        <w:t> Male</w:t>
      </w:r>
    </w:p>
    <w:p w14:paraId="1A6C886F">
      <w:pPr>
        <w:numPr>
          <w:ilvl w:val="0"/>
          <w:numId w:val="32"/>
        </w:numPr>
        <w:pBdr>
          <w:top w:val="single" w:color="auto" w:sz="2" w:space="0"/>
          <w:left w:val="single" w:color="auto" w:sz="2" w:space="0"/>
          <w:bottom w:val="single" w:color="auto" w:sz="6" w:space="0"/>
          <w:right w:val="single" w:color="auto" w:sz="2" w:space="0"/>
        </w:pBd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Education:</w:t>
      </w:r>
      <w:r>
        <w:rPr>
          <w:rFonts w:ascii="Segoe UI" w:hAnsi="Segoe UI" w:eastAsia="Times New Roman" w:cs="Segoe UI"/>
          <w:color w:val="212529"/>
          <w:sz w:val="21"/>
          <w:szCs w:val="21"/>
        </w:rPr>
        <w:t> Minimum of a bachelor’s degree in computer science</w:t>
      </w:r>
    </w:p>
    <w:p w14:paraId="69896348">
      <w:pPr>
        <w:numPr>
          <w:ilvl w:val="0"/>
          <w:numId w:val="32"/>
        </w:numPr>
        <w:shd w:val="clear" w:color="auto" w:fill="FFFFFF"/>
        <w:spacing w:before="100" w:beforeAutospacing="1" w:after="100" w:afterAutospacing="1" w:line="240" w:lineRule="auto"/>
        <w:ind w:left="270"/>
        <w:rPr>
          <w:rFonts w:ascii="Segoe UI" w:hAnsi="Segoe UI" w:eastAsia="Times New Roman" w:cs="Segoe UI"/>
          <w:color w:val="212529"/>
          <w:sz w:val="21"/>
          <w:szCs w:val="21"/>
        </w:rPr>
      </w:pPr>
      <w:r>
        <w:rPr>
          <w:rFonts w:ascii="Segoe UI" w:hAnsi="Segoe UI" w:eastAsia="Times New Roman" w:cs="Segoe UI"/>
          <w:b/>
          <w:bCs/>
          <w:color w:val="212529"/>
          <w:sz w:val="21"/>
          <w:szCs w:val="21"/>
        </w:rPr>
        <w:t>Close date:</w:t>
      </w:r>
      <w:r>
        <w:rPr>
          <w:rFonts w:ascii="Segoe UI" w:hAnsi="Segoe UI" w:eastAsia="Times New Roman" w:cs="Segoe UI"/>
          <w:color w:val="212529"/>
          <w:sz w:val="21"/>
          <w:szCs w:val="21"/>
        </w:rPr>
        <w:t> 2025-04-28</w:t>
      </w:r>
    </w:p>
    <w:p w14:paraId="77948C62">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6D888490">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About Ministry of Finance:</w:t>
      </w:r>
    </w:p>
    <w:p w14:paraId="69AAAA6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Directorate General of Treasury is working under Ministry of Finance (MoF) with a total of around 600 in HQ and line ministries employees. Responsible for managing the treasury bank accounts and payment procedures, Public sector PEM and Treasury (Payment processing), Contracts Master Data Management and payments, Vendors Master Data Management (public and private vendors), Payroll and salaries payments, Budget Execution, distribution and control at all levels and Revenue collection from all sources (taxes and non-taxes) for the Government of Afghanistan (GoA) in accordance with the Public Finance and Expenditure Management Law (PFEML). Treasury’s responsibilities are divided across a Director General, 5 Directorates and 11 Sub Directorates.</w:t>
      </w:r>
    </w:p>
    <w:p w14:paraId="5A0200F9">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After coming Islamic Emirate of Afghanistan (IEA) to the authority, treasury has made important progress in implementing financial system cross the line ministries and provinces, streamlining vendor’s payment processes, simplifying contract management lifecycle, budget execution, distribution and control and payment staff salaries punctually. These efforts include a wide range of reforms and structural changes within the treasury. </w:t>
      </w:r>
    </w:p>
    <w:p w14:paraId="176B347B">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Description:</w:t>
      </w:r>
    </w:p>
    <w:p w14:paraId="0C8A5BA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The objective of this position is to design and develop database systems for the collection and maintenance of financial data, ensure data protection and prevent unauthorized changes, provide database security, and perform regular monitoring and backup operations. Other key objectives include managing user access, updating database software, collaborating with various teams, documenting changes, and preparing technical and financial reports.</w:t>
      </w:r>
    </w:p>
    <w:p w14:paraId="041473CA">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Job Requirements:</w:t>
      </w:r>
    </w:p>
    <w:p w14:paraId="4AE23A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Duties and Responsibilities</w:t>
      </w:r>
      <w:r>
        <w:rPr>
          <w:rFonts w:ascii="Segoe UI" w:hAnsi="Segoe UI" w:eastAsia="Times New Roman" w:cs="Segoe UI"/>
          <w:color w:val="212529"/>
          <w:sz w:val="24"/>
          <w:szCs w:val="24"/>
        </w:rPr>
        <w:t>:</w:t>
      </w:r>
    </w:p>
    <w:p w14:paraId="400F0A37">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Managerial Duties:</w:t>
      </w:r>
    </w:p>
    <w:p w14:paraId="704F749E">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1. Preparation and development of monthly, quarterly, and annual work plans aligned with the general plan of the agency to achieve set goals.</w:t>
      </w:r>
    </w:p>
    <w:p w14:paraId="75B5968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2. Presentation of monthly, quarterly, annual, and ad hoc reports on relevant activities and achievements to inform leadership.</w:t>
      </w:r>
    </w:p>
    <w:p w14:paraId="2957492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3. Execution of other duties assigned by competent authorities in accordance with laws, regulations, and agency objectives.</w:t>
      </w:r>
    </w:p>
    <w:p w14:paraId="7ADEA4E0">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Coordination Duties:</w:t>
      </w:r>
    </w:p>
    <w:p w14:paraId="688D7586">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4. Ensuring coordination between relevant directorates inside and outside the agency on related topics.</w:t>
      </w:r>
    </w:p>
    <w:p w14:paraId="6845B9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Key Responsibilities:</w:t>
      </w:r>
    </w:p>
    <w:p w14:paraId="5D013F7A">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Design and develop database systems for the organized, effective, and sustainable collection, registration, and storage of financial data.</w:t>
      </w:r>
    </w:p>
    <w:p w14:paraId="63F78C56">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Maintain constant and accurate care of all stored data in databases to prevent deletion or unauthorized modification.</w:t>
      </w:r>
    </w:p>
    <w:p w14:paraId="0BE71858">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Ensure implementation of necessary security measures to protect the databases of the General Directorate of Treasury.</w:t>
      </w:r>
    </w:p>
    <w:p w14:paraId="41A17BE4">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daily monitoring operations and check the health of the databases.</w:t>
      </w:r>
    </w:p>
    <w:p w14:paraId="74060570">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regular backup operations of the relevant databases as per established policy, and ensure safe and secure storage of backup versions.</w:t>
      </w:r>
    </w:p>
    <w:p w14:paraId="1A92B809">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Analyze system errors, logs, and alerts, and report findings to the supervisor.</w:t>
      </w:r>
    </w:p>
    <w:p w14:paraId="7747BA8C">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Manage and organize user accounts and access levels in accordance with security principles.</w:t>
      </w:r>
    </w:p>
    <w:p w14:paraId="05C0D04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Update database software and make technical configurations as instructed by the Senior Database Specialist.</w:t>
      </w:r>
    </w:p>
    <w:p w14:paraId="09A747BE">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Assist the Senior Specialist in analyzing database requirements and implementing database policies.</w:t>
      </w:r>
    </w:p>
    <w:p w14:paraId="6448B0DB">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Participate in technical meetings and record changes in the relevant documentation.</w:t>
      </w:r>
    </w:p>
    <w:p w14:paraId="55AEC637">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Respond to user issues related to database connectivity and usage.</w:t>
      </w:r>
    </w:p>
    <w:p w14:paraId="48C13121">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Record and document all activities performed within the database systems.</w:t>
      </w:r>
    </w:p>
    <w:p w14:paraId="77FB347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Fully comply with information security principles and maintain data confidentiality.</w:t>
      </w:r>
    </w:p>
    <w:p w14:paraId="14715067">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initial recommendations to improve the overall database performance.</w:t>
      </w:r>
    </w:p>
    <w:p w14:paraId="594598B9">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Prepare and deliver reports related to the budget, allocation, expenditures, and other reports requested by relevant agencies.</w:t>
      </w:r>
    </w:p>
    <w:p w14:paraId="185EF9BF">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Clearly and systematically document activities, database structures, technical changes, and operational procedures.</w:t>
      </w:r>
    </w:p>
    <w:p w14:paraId="0795DB43">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technical collaboration with other units, especially IT and system development teams, to ensure better coordination on database-related matters.</w:t>
      </w:r>
    </w:p>
    <w:p w14:paraId="67DAE521">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Provide regular reports on the technical, security, and informational status of the databases to the supervisor.</w:t>
      </w:r>
    </w:p>
    <w:p w14:paraId="0F3CA66E">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Work beyond official hours when required to manage increased workloads.</w:t>
      </w:r>
    </w:p>
    <w:p w14:paraId="102C932C">
      <w:pPr>
        <w:numPr>
          <w:ilvl w:val="0"/>
          <w:numId w:val="3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other duties assigned by the direct supervisor within the scope of the position and applicable laws.</w:t>
      </w:r>
    </w:p>
    <w:p w14:paraId="7475A6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Requirements for the Position:</w:t>
      </w:r>
    </w:p>
    <w:p w14:paraId="63C5B3B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This job description is prepared in accordance with Articles 7, 8, and 34 of the Civil Service Employees Law, and includes the following criteria:</w:t>
      </w:r>
    </w:p>
    <w:p w14:paraId="2E3764F1">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Education:</w:t>
      </w:r>
    </w:p>
    <w:p w14:paraId="3447C956">
      <w:pPr>
        <w:numPr>
          <w:ilvl w:val="0"/>
          <w:numId w:val="3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Minimum of a </w:t>
      </w:r>
      <w:r>
        <w:rPr>
          <w:rFonts w:ascii="Segoe UI" w:hAnsi="Segoe UI" w:eastAsia="Times New Roman" w:cs="Segoe UI"/>
          <w:b/>
          <w:bCs/>
          <w:color w:val="212529"/>
          <w:sz w:val="24"/>
          <w:szCs w:val="24"/>
        </w:rPr>
        <w:t>Bachelor’s degree</w:t>
      </w:r>
      <w:r>
        <w:rPr>
          <w:rFonts w:ascii="Segoe UI" w:hAnsi="Segoe UI" w:eastAsia="Times New Roman" w:cs="Segoe UI"/>
          <w:color w:val="212529"/>
          <w:sz w:val="24"/>
          <w:szCs w:val="24"/>
        </w:rPr>
        <w:t> in one of the following fields:</w:t>
      </w:r>
    </w:p>
    <w:p w14:paraId="12A6FA95">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Science</w:t>
      </w:r>
    </w:p>
    <w:p w14:paraId="23B28ACE">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Technology</w:t>
      </w:r>
    </w:p>
    <w:p w14:paraId="79AE03F4">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Engineering</w:t>
      </w:r>
    </w:p>
    <w:p w14:paraId="1BBFF1F9">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Information Systems</w:t>
      </w:r>
    </w:p>
    <w:p w14:paraId="726ED5F4">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Administration</w:t>
      </w:r>
    </w:p>
    <w:p w14:paraId="34B1420D">
      <w:pPr>
        <w:numPr>
          <w:ilvl w:val="1"/>
          <w:numId w:val="3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Or another closely related discipline</w:t>
      </w:r>
    </w:p>
    <w:p w14:paraId="4B0E8A0A">
      <w:pPr>
        <w:numPr>
          <w:ilvl w:val="0"/>
          <w:numId w:val="35"/>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Higher degrees are an advantage.</w:t>
      </w:r>
    </w:p>
    <w:p w14:paraId="7256012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2. Work Experience:</w:t>
      </w:r>
    </w:p>
    <w:p w14:paraId="47F480F8">
      <w:pPr>
        <w:numPr>
          <w:ilvl w:val="0"/>
          <w:numId w:val="36"/>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At least </w:t>
      </w:r>
      <w:r>
        <w:rPr>
          <w:rFonts w:ascii="Segoe UI" w:hAnsi="Segoe UI" w:eastAsia="Times New Roman" w:cs="Segoe UI"/>
          <w:b/>
          <w:bCs/>
          <w:color w:val="212529"/>
          <w:sz w:val="24"/>
          <w:szCs w:val="24"/>
        </w:rPr>
        <w:t>1–2 years</w:t>
      </w:r>
      <w:r>
        <w:rPr>
          <w:rFonts w:ascii="Segoe UI" w:hAnsi="Segoe UI" w:eastAsia="Times New Roman" w:cs="Segoe UI"/>
          <w:color w:val="212529"/>
          <w:sz w:val="24"/>
          <w:szCs w:val="24"/>
        </w:rPr>
        <w:t> of practical experience in:</w:t>
      </w:r>
    </w:p>
    <w:p w14:paraId="7F0665B6">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management and maintenance</w:t>
      </w:r>
    </w:p>
    <w:p w14:paraId="78B7F15E">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security and backup</w:t>
      </w:r>
    </w:p>
    <w:p w14:paraId="44FC0142">
      <w:pPr>
        <w:numPr>
          <w:ilvl w:val="1"/>
          <w:numId w:val="37"/>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User support and technical reporting</w:t>
      </w:r>
    </w:p>
    <w:p w14:paraId="2D523CE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3. Technical Skills:</w:t>
      </w:r>
    </w:p>
    <w:p w14:paraId="41343D7B">
      <w:pPr>
        <w:numPr>
          <w:ilvl w:val="0"/>
          <w:numId w:val="38"/>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understanding and practical experience with:</w:t>
      </w:r>
    </w:p>
    <w:p w14:paraId="33ED9C34">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systems (especially </w:t>
      </w:r>
      <w:r>
        <w:rPr>
          <w:rFonts w:ascii="Segoe UI" w:hAnsi="Segoe UI" w:eastAsia="Times New Roman" w:cs="Segoe UI"/>
          <w:b/>
          <w:bCs/>
          <w:color w:val="212529"/>
          <w:sz w:val="24"/>
          <w:szCs w:val="24"/>
        </w:rPr>
        <w:t>SQL Server</w:t>
      </w:r>
      <w:r>
        <w:rPr>
          <w:rFonts w:ascii="Segoe UI" w:hAnsi="Segoe UI" w:eastAsia="Times New Roman" w:cs="Segoe UI"/>
          <w:color w:val="212529"/>
          <w:sz w:val="24"/>
          <w:szCs w:val="24"/>
        </w:rPr>
        <w:t>, MySQL, or other RDBMS)</w:t>
      </w:r>
    </w:p>
    <w:p w14:paraId="5CBEC551">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 backup and recovery procedures</w:t>
      </w:r>
    </w:p>
    <w:p w14:paraId="17C1ED44">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Basic query writing and report generation</w:t>
      </w:r>
    </w:p>
    <w:p w14:paraId="4D79A110">
      <w:pPr>
        <w:numPr>
          <w:ilvl w:val="1"/>
          <w:numId w:val="39"/>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Software update and system log analysis</w:t>
      </w:r>
    </w:p>
    <w:p w14:paraId="53BC5E8D">
      <w:pPr>
        <w:numPr>
          <w:ilvl w:val="0"/>
          <w:numId w:val="39"/>
        </w:numPr>
        <w:shd w:val="clear" w:color="auto" w:fill="FFFFFF"/>
        <w:tabs>
          <w:tab w:val="left" w:pos="720"/>
        </w:tabs>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6DC95F53">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Perform system monitoring and troubleshoot technical issues</w:t>
      </w:r>
    </w:p>
    <w:p w14:paraId="39BC2837">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Document technical procedures and changes clearly</w:t>
      </w:r>
    </w:p>
    <w:p w14:paraId="16F55C81">
      <w:pPr>
        <w:numPr>
          <w:ilvl w:val="1"/>
          <w:numId w:val="40"/>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Apply data confidentiality and access control measures</w:t>
      </w:r>
    </w:p>
    <w:p w14:paraId="1BFEA5F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4. Analytical and Reporting Skills:</w:t>
      </w:r>
    </w:p>
    <w:p w14:paraId="7D3F6FDF">
      <w:pPr>
        <w:numPr>
          <w:ilvl w:val="0"/>
          <w:numId w:val="41"/>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w:t>
      </w:r>
    </w:p>
    <w:p w14:paraId="6D7AA512">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Identify system issues using logs and alerts</w:t>
      </w:r>
    </w:p>
    <w:p w14:paraId="137E31B4">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Prepare financial and technical reports</w:t>
      </w:r>
    </w:p>
    <w:p w14:paraId="079C5644">
      <w:pPr>
        <w:numPr>
          <w:ilvl w:val="1"/>
          <w:numId w:val="42"/>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Recommend improvements based on performance monitoring</w:t>
      </w:r>
    </w:p>
    <w:p w14:paraId="75B6A3AD">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5. Soft Skills:</w:t>
      </w:r>
    </w:p>
    <w:p w14:paraId="58416790">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Strong attention to detail and responsibility for data integrity</w:t>
      </w:r>
    </w:p>
    <w:p w14:paraId="214A7352">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Good communication and teamwork, especially with IT and system teams</w:t>
      </w:r>
    </w:p>
    <w:p w14:paraId="4070F93F">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Ability to train and support end-users</w:t>
      </w:r>
    </w:p>
    <w:p w14:paraId="3A2B0BC7">
      <w:pPr>
        <w:numPr>
          <w:ilvl w:val="0"/>
          <w:numId w:val="43"/>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Willingness to work extended hours when necessary</w:t>
      </w:r>
    </w:p>
    <w:p w14:paraId="1F7F6B0F">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b/>
          <w:bCs/>
          <w:color w:val="212529"/>
          <w:sz w:val="24"/>
          <w:szCs w:val="24"/>
        </w:rPr>
        <w:t>6. Language and IT Skills:</w:t>
      </w:r>
    </w:p>
    <w:p w14:paraId="041D8294">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Proficiency in one of the official languages (Pashto or Dari)</w:t>
      </w:r>
    </w:p>
    <w:p w14:paraId="2F9C6114">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Understanding of English (especially technical terms)</w:t>
      </w:r>
    </w:p>
    <w:p w14:paraId="1F996DCB">
      <w:pPr>
        <w:numPr>
          <w:ilvl w:val="0"/>
          <w:numId w:val="44"/>
        </w:numPr>
        <w:shd w:val="clear" w:color="auto" w:fill="FFFFFF"/>
        <w:spacing w:before="100" w:beforeAutospacing="1" w:after="100" w:afterAutospacing="1" w:line="240" w:lineRule="auto"/>
        <w:ind w:left="495"/>
        <w:jc w:val="both"/>
        <w:rPr>
          <w:rFonts w:ascii="Segoe UI" w:hAnsi="Segoe UI" w:eastAsia="Times New Roman" w:cs="Segoe UI"/>
          <w:color w:val="212529"/>
          <w:sz w:val="24"/>
          <w:szCs w:val="24"/>
        </w:rPr>
      </w:pPr>
      <w:r>
        <w:rPr>
          <w:rFonts w:ascii="Segoe UI" w:hAnsi="Segoe UI" w:eastAsia="Times New Roman" w:cs="Segoe UI"/>
          <w:color w:val="212529"/>
          <w:sz w:val="24"/>
          <w:szCs w:val="24"/>
        </w:rPr>
        <w:t>Computer literacy, including:</w:t>
      </w:r>
    </w:p>
    <w:p w14:paraId="522B1D08">
      <w:pPr>
        <w:numPr>
          <w:ilvl w:val="1"/>
          <w:numId w:val="4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MS Office Suite (Excel, Word, etc.)</w:t>
      </w:r>
    </w:p>
    <w:p w14:paraId="677642C4">
      <w:pPr>
        <w:numPr>
          <w:ilvl w:val="1"/>
          <w:numId w:val="45"/>
        </w:numPr>
        <w:shd w:val="clear" w:color="auto" w:fill="FFFFFF"/>
        <w:spacing w:before="100" w:beforeAutospacing="1" w:after="100" w:afterAutospacing="1" w:line="240" w:lineRule="auto"/>
        <w:ind w:left="1215"/>
        <w:jc w:val="both"/>
        <w:rPr>
          <w:rFonts w:ascii="Segoe UI" w:hAnsi="Segoe UI" w:eastAsia="Times New Roman" w:cs="Segoe UI"/>
          <w:color w:val="212529"/>
          <w:sz w:val="24"/>
          <w:szCs w:val="24"/>
        </w:rPr>
      </w:pPr>
      <w:r>
        <w:rPr>
          <w:rFonts w:ascii="Segoe UI" w:hAnsi="Segoe UI" w:eastAsia="Times New Roman" w:cs="Segoe UI"/>
          <w:color w:val="212529"/>
          <w:sz w:val="24"/>
          <w:szCs w:val="24"/>
        </w:rPr>
        <w:t>Database tools and system documentation software</w:t>
      </w:r>
    </w:p>
    <w:p w14:paraId="7BE9D384">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09B2DE45">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Guideline:</w:t>
      </w:r>
    </w:p>
    <w:p w14:paraId="596F3973">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Qualified applicants are encouraged to submit their CVs , no later than 28th  Apr. 2025.</w:t>
      </w:r>
    </w:p>
    <w:p w14:paraId="1F25DAEA">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Please clearly indicate “position name &amp; vacancy number” in the subject line of email.</w:t>
      </w:r>
    </w:p>
    <w:p w14:paraId="6E26306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Do not attach your education and working experience documents.</w:t>
      </w:r>
    </w:p>
    <w:p w14:paraId="32D25A52">
      <w:pPr>
        <w:shd w:val="clear" w:color="auto" w:fill="FFFFFF"/>
        <w:spacing w:after="100" w:afterAutospacing="1" w:line="240" w:lineRule="auto"/>
        <w:jc w:val="both"/>
        <w:outlineLvl w:val="2"/>
        <w:rPr>
          <w:rFonts w:ascii="Segoe UI" w:hAnsi="Segoe UI" w:eastAsia="Times New Roman" w:cs="Segoe UI"/>
          <w:b/>
          <w:bCs/>
          <w:color w:val="212529"/>
          <w:sz w:val="32"/>
          <w:szCs w:val="32"/>
        </w:rPr>
      </w:pPr>
      <w:r>
        <w:rPr>
          <w:rFonts w:ascii="Segoe UI" w:hAnsi="Segoe UI" w:eastAsia="Times New Roman" w:cs="Segoe UI"/>
          <w:b/>
          <w:bCs/>
          <w:color w:val="212529"/>
          <w:sz w:val="32"/>
          <w:szCs w:val="32"/>
        </w:rPr>
        <w:t>Submission Email:</w:t>
      </w:r>
    </w:p>
    <w:p w14:paraId="0F501EAB">
      <w:pPr>
        <w:shd w:val="clear" w:color="auto" w:fill="FFFFFF"/>
        <w:spacing w:after="100" w:afterAutospacing="1" w:line="240" w:lineRule="auto"/>
        <w:jc w:val="both"/>
        <w:rPr>
          <w:rFonts w:ascii="Segoe UI" w:hAnsi="Segoe UI" w:eastAsia="Times New Roman" w:cs="Segoe UI"/>
          <w:color w:val="212529"/>
          <w:sz w:val="24"/>
          <w:szCs w:val="24"/>
        </w:rPr>
      </w:pPr>
      <w:r>
        <w:rPr>
          <w:rFonts w:ascii="Segoe UI" w:hAnsi="Segoe UI" w:eastAsia="Times New Roman" w:cs="Segoe UI"/>
          <w:color w:val="212529"/>
          <w:sz w:val="24"/>
          <w:szCs w:val="24"/>
        </w:rPr>
        <w:t>ahmadzai.maiwand@mof.gov.af</w:t>
      </w:r>
    </w:p>
    <w:p w14:paraId="16140B27">
      <w:pPr>
        <w:shd w:val="clear" w:color="auto" w:fill="FFFFFF"/>
        <w:spacing w:after="0" w:line="240" w:lineRule="auto"/>
        <w:rPr>
          <w:ins w:id="10"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3BFE48D">
      <w:pPr>
        <w:shd w:val="clear" w:color="auto" w:fill="FFFFFF"/>
        <w:spacing w:after="0" w:line="240" w:lineRule="auto"/>
        <w:rPr>
          <w:ins w:id="11"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0A4D7529">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br w:type="textWrapping"/>
      </w:r>
    </w:p>
    <w:p w14:paraId="0476E634">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 </w:t>
      </w:r>
    </w:p>
    <w:p w14:paraId="77DD7531">
      <w:pPr>
        <w:shd w:val="clear" w:color="auto" w:fill="FFFFFF"/>
        <w:spacing w:after="0" w:line="240" w:lineRule="auto"/>
        <w:rPr>
          <w:rFonts w:ascii="Segoe UI" w:hAnsi="Segoe UI" w:eastAsia="Times New Roman" w:cs="Segoe UI"/>
          <w:color w:val="212529"/>
          <w:sz w:val="24"/>
          <w:szCs w:val="24"/>
        </w:rPr>
      </w:pPr>
    </w:p>
    <w:p w14:paraId="4538C7AD">
      <w:pPr>
        <w:shd w:val="clear" w:color="auto" w:fill="28883B"/>
        <w:spacing w:after="0" w:line="240" w:lineRule="auto"/>
        <w:rPr>
          <w:rFonts w:ascii="Segoe UI" w:hAnsi="Segoe UI" w:eastAsia="Times New Roman" w:cs="Segoe UI"/>
          <w:color w:val="FFFFFF"/>
          <w:sz w:val="24"/>
          <w:szCs w:val="24"/>
        </w:rPr>
      </w:pPr>
      <w:r>
        <w:rPr>
          <w:rFonts w:ascii="Segoe UI" w:hAnsi="Segoe UI" w:eastAsia="Times New Roman" w:cs="Segoe UI"/>
          <w:color w:val="FFFFFF"/>
          <w:sz w:val="24"/>
          <w:szCs w:val="24"/>
        </w:rPr>
        <w:t>Similar Jobs</w:t>
      </w:r>
    </w:p>
    <w:p w14:paraId="5F454C77">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"https://www.acbar.org/jobs/131768/application-database-and-mobile-application-developer-re-announced.jsp" \t "_blank" </w:instrText>
      </w:r>
      <w:r>
        <w:fldChar w:fldCharType="separate"/>
      </w:r>
      <w:r>
        <w:rPr>
          <w:rFonts w:ascii="Segoe UI" w:hAnsi="Segoe UI" w:eastAsia="Times New Roman" w:cs="Segoe UI"/>
          <w:color w:val="000000"/>
          <w:sz w:val="21"/>
          <w:szCs w:val="21"/>
          <w:u w:val="single"/>
        </w:rPr>
        <w:t>Application/ Database and Mobile Application Developer (Re Announced)</w:t>
      </w:r>
      <w:r>
        <w:rPr>
          <w:rFonts w:ascii="Segoe UI" w:hAnsi="Segoe UI" w:eastAsia="Times New Roman" w:cs="Segoe UI"/>
          <w:color w:val="000000"/>
          <w:sz w:val="21"/>
          <w:szCs w:val="21"/>
          <w:u w:val="single"/>
        </w:rPr>
        <w:fldChar w:fldCharType="end"/>
      </w:r>
    </w:p>
    <w:p w14:paraId="48047FAE">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"https://www.acbar.org/jobs/131995/senior-database-administration-and-monitoring-expert.jsp" \t "_blank" </w:instrText>
      </w:r>
      <w:r>
        <w:fldChar w:fldCharType="separate"/>
      </w:r>
      <w:r>
        <w:rPr>
          <w:rFonts w:ascii="Segoe UI" w:hAnsi="Segoe UI" w:eastAsia="Times New Roman" w:cs="Segoe UI"/>
          <w:color w:val="000000"/>
          <w:sz w:val="21"/>
          <w:szCs w:val="21"/>
          <w:u w:val="single"/>
        </w:rPr>
        <w:t>Senior Database Administration and Monitoring Expert</w:t>
      </w:r>
      <w:r>
        <w:rPr>
          <w:rFonts w:ascii="Segoe UI" w:hAnsi="Segoe UI" w:eastAsia="Times New Roman" w:cs="Segoe UI"/>
          <w:color w:val="000000"/>
          <w:sz w:val="21"/>
          <w:szCs w:val="21"/>
          <w:u w:val="single"/>
        </w:rPr>
        <w:fldChar w:fldCharType="end"/>
      </w:r>
    </w:p>
    <w:p w14:paraId="021E07C5">
      <w:pPr>
        <w:numPr>
          <w:ilvl w:val="0"/>
          <w:numId w:val="46"/>
        </w:numPr>
        <w:shd w:val="clear" w:color="auto" w:fill="FFFFFF"/>
        <w:spacing w:before="100" w:beforeAutospacing="1" w:after="100" w:afterAutospacing="1" w:line="240" w:lineRule="auto"/>
        <w:ind w:left="495"/>
        <w:rPr>
          <w:rFonts w:ascii="Segoe UI" w:hAnsi="Segoe UI" w:eastAsia="Times New Roman" w:cs="Segoe UI"/>
          <w:color w:val="212529"/>
          <w:sz w:val="24"/>
          <w:szCs w:val="24"/>
        </w:rPr>
      </w:pPr>
      <w:r>
        <w:rPr>
          <w:rFonts w:ascii="Segoe UI" w:hAnsi="Segoe UI" w:eastAsia="Times New Roman" w:cs="Segoe UI"/>
          <w:color w:val="212529"/>
          <w:sz w:val="24"/>
          <w:szCs w:val="24"/>
        </w:rPr>
        <w:t> </w:t>
      </w:r>
      <w:r>
        <w:fldChar w:fldCharType="begin"/>
      </w:r>
      <w:r>
        <w:instrText xml:space="preserve"> HYPERLINK "https://www.acbar.org/jobs/132000/database-administration-and-monitoring-expert.jsp" \t "_blank" </w:instrText>
      </w:r>
      <w:r>
        <w:fldChar w:fldCharType="separate"/>
      </w:r>
      <w:r>
        <w:rPr>
          <w:rFonts w:ascii="Segoe UI" w:hAnsi="Segoe UI" w:eastAsia="Times New Roman" w:cs="Segoe UI"/>
          <w:color w:val="000000"/>
          <w:sz w:val="21"/>
          <w:szCs w:val="21"/>
          <w:u w:val="single"/>
        </w:rPr>
        <w:t>Database Administration and Monitoring Expert</w:t>
      </w:r>
      <w:r>
        <w:rPr>
          <w:rFonts w:ascii="Segoe UI" w:hAnsi="Segoe UI" w:eastAsia="Times New Roman" w:cs="Segoe UI"/>
          <w:color w:val="000000"/>
          <w:sz w:val="21"/>
          <w:szCs w:val="21"/>
          <w:u w:val="single"/>
        </w:rPr>
        <w:fldChar w:fldCharType="end"/>
      </w:r>
    </w:p>
    <w:p w14:paraId="61900B18">
      <w:pPr>
        <w:shd w:val="clear" w:color="auto" w:fill="FFFFFF"/>
        <w:spacing w:after="0" w:line="240" w:lineRule="auto"/>
        <w:rPr>
          <w:ins w:id="12"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p>
    <w:p w14:paraId="784E693B">
      <w:pPr>
        <w:shd w:val="clear" w:color="auto" w:fill="FFFFFF"/>
        <w:spacing w:after="0" w:line="240" w:lineRule="auto"/>
        <w:rPr>
          <w:ins w:id="13"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52192241">
      <w:pPr>
        <w:shd w:val="clear" w:color="auto" w:fill="FFFFFF"/>
        <w:spacing w:after="0" w:line="240" w:lineRule="auto"/>
        <w:rPr>
          <w:ins w:id="14" w:author="Unknown" w:date=""/>
          <w:rFonts w:ascii="Segoe UI" w:hAnsi="Segoe UI" w:eastAsia="Times New Roman" w:cs="Segoe UI"/>
          <w:color w:val="212529"/>
          <w:sz w:val="24"/>
          <w:szCs w:val="24"/>
          <w:shd w:val="clear" w:color="auto" w:fill="FFF9C0"/>
        </w:rPr>
      </w:pP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br w:type="textWrapping"/>
      </w:r>
    </w:p>
    <w:p w14:paraId="204CEEF0">
      <w:pPr>
        <w:spacing w:after="0" w:line="240" w:lineRule="auto"/>
        <w:rPr>
          <w:rFonts w:ascii="Segoe UI" w:hAnsi="Segoe UI" w:eastAsia="Times New Roman" w:cs="Segoe UI"/>
          <w:color w:val="212529"/>
          <w:sz w:val="24"/>
          <w:szCs w:val="24"/>
        </w:rPr>
      </w:pPr>
      <w:r>
        <w:rPr>
          <w:rFonts w:ascii="Segoe UI" w:hAnsi="Segoe UI" w:eastAsia="Times New Roman" w:cs="Segoe UI"/>
          <w:color w:val="000000"/>
          <w:sz w:val="24"/>
          <w:szCs w:val="24"/>
        </w:rPr>
        <w:drawing>
          <wp:inline distT="0" distB="0" distL="0" distR="0">
            <wp:extent cx="1312545" cy="1268095"/>
            <wp:effectExtent l="0" t="0" r="1905" b="8255"/>
            <wp:docPr id="5" name="Picture 5"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2545" cy="1268095"/>
                    </a:xfrm>
                    <a:prstGeom prst="rect">
                      <a:avLst/>
                    </a:prstGeom>
                    <a:noFill/>
                    <a:ln>
                      <a:noFill/>
                    </a:ln>
                  </pic:spPr>
                </pic:pic>
              </a:graphicData>
            </a:graphic>
          </wp:inline>
        </w:drawing>
      </w:r>
    </w:p>
    <w:p w14:paraId="5FF36D0F">
      <w:pPr>
        <w:spacing w:after="100" w:afterAutospacing="1" w:line="240" w:lineRule="auto"/>
        <w:outlineLvl w:val="0"/>
        <w:rPr>
          <w:rFonts w:ascii="Segoe UI" w:hAnsi="Segoe UI" w:eastAsia="Times New Roman" w:cs="Segoe UI"/>
          <w:color w:val="212529"/>
          <w:kern w:val="36"/>
          <w:sz w:val="75"/>
          <w:szCs w:val="75"/>
        </w:rPr>
      </w:pPr>
      <w:r>
        <w:rPr>
          <w:rFonts w:ascii="Segoe UI" w:hAnsi="Segoe UI" w:eastAsia="Times New Roman" w:cs="Segoe UI"/>
          <w:color w:val="212529"/>
          <w:kern w:val="36"/>
          <w:sz w:val="75"/>
          <w:szCs w:val="75"/>
        </w:rPr>
        <w:t>ACBAR</w:t>
      </w:r>
    </w:p>
    <w:p w14:paraId="06A0E596">
      <w:pPr>
        <w:spacing w:after="100" w:afterAutospacing="1" w:line="240" w:lineRule="auto"/>
        <w:outlineLvl w:val="3"/>
        <w:rPr>
          <w:rFonts w:ascii="Segoe UI" w:hAnsi="Segoe UI" w:eastAsia="Times New Roman" w:cs="Segoe UI"/>
          <w:b/>
          <w:bCs/>
          <w:color w:val="212529"/>
          <w:sz w:val="18"/>
          <w:szCs w:val="18"/>
        </w:rPr>
      </w:pPr>
      <w:r>
        <w:rPr>
          <w:rFonts w:ascii="Segoe UI" w:hAnsi="Segoe UI" w:eastAsia="Times New Roman" w:cs="Segoe UI"/>
          <w:b/>
          <w:bCs/>
          <w:color w:val="212529"/>
          <w:sz w:val="18"/>
          <w:szCs w:val="18"/>
        </w:rPr>
        <w:t>Agency Coordinating Body for Afghan Relief and Development</w:t>
      </w:r>
    </w:p>
    <w:p w14:paraId="1379F793">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Contact Us</w:t>
      </w:r>
    </w:p>
    <w:p w14:paraId="52C97590">
      <w:pPr>
        <w:spacing w:after="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Kabul, Afghanistan</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ACBAR Contact Number-  +93775934920</w:t>
      </w:r>
      <w:r>
        <w:rPr>
          <w:rFonts w:ascii="Segoe UI" w:hAnsi="Segoe UI" w:eastAsia="Times New Roman" w:cs="Segoe UI"/>
          <w:color w:val="212529"/>
          <w:sz w:val="24"/>
          <w:szCs w:val="24"/>
        </w:rPr>
        <w:br w:type="textWrapping"/>
      </w:r>
      <w:r>
        <w:rPr>
          <w:rFonts w:ascii="Segoe UI" w:hAnsi="Segoe UI" w:eastAsia="Times New Roman" w:cs="Segoe UI"/>
          <w:color w:val="212529"/>
          <w:sz w:val="24"/>
          <w:szCs w:val="24"/>
        </w:rPr>
        <w:t>Email- webinfo@acbar.org</w:t>
      </w:r>
    </w:p>
    <w:p w14:paraId="5A9B6C80">
      <w:pPr>
        <w:spacing w:after="100" w:afterAutospacing="1" w:line="240" w:lineRule="auto"/>
        <w:outlineLvl w:val="3"/>
        <w:rPr>
          <w:rFonts w:ascii="Segoe UI" w:hAnsi="Segoe UI" w:eastAsia="Times New Roman" w:cs="Segoe UI"/>
          <w:b/>
          <w:bCs/>
          <w:color w:val="212529"/>
          <w:spacing w:val="5"/>
          <w:sz w:val="24"/>
          <w:szCs w:val="24"/>
        </w:rPr>
      </w:pPr>
      <w:r>
        <w:rPr>
          <w:rFonts w:ascii="Segoe UI" w:hAnsi="Segoe UI" w:eastAsia="Times New Roman" w:cs="Segoe UI"/>
          <w:b/>
          <w:bCs/>
          <w:color w:val="212529"/>
          <w:spacing w:val="5"/>
          <w:sz w:val="24"/>
          <w:szCs w:val="24"/>
        </w:rPr>
        <w:t>Quick Link</w:t>
      </w:r>
    </w:p>
    <w:p w14:paraId="12B60C76">
      <w:pPr>
        <w:numPr>
          <w:ilvl w:val="0"/>
          <w:numId w:val="4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"https://www.acbar.org/site/contact" </w:instrText>
      </w:r>
      <w:r>
        <w:fldChar w:fldCharType="separate"/>
      </w:r>
      <w:r>
        <w:rPr>
          <w:rFonts w:ascii="Segoe UI" w:hAnsi="Segoe UI" w:eastAsia="Times New Roman" w:cs="Segoe UI"/>
          <w:color w:val="0000FF"/>
          <w:sz w:val="24"/>
          <w:szCs w:val="24"/>
          <w:u w:val="single"/>
        </w:rPr>
        <w:t>Contact Us</w:t>
      </w:r>
      <w:r>
        <w:rPr>
          <w:rFonts w:ascii="Segoe UI" w:hAnsi="Segoe UI" w:eastAsia="Times New Roman" w:cs="Segoe UI"/>
          <w:color w:val="0000FF"/>
          <w:sz w:val="24"/>
          <w:szCs w:val="24"/>
          <w:u w:val="single"/>
        </w:rPr>
        <w:fldChar w:fldCharType="end"/>
      </w:r>
    </w:p>
    <w:p w14:paraId="0B65C337">
      <w:pPr>
        <w:numPr>
          <w:ilvl w:val="0"/>
          <w:numId w:val="47"/>
        </w:numPr>
        <w:spacing w:before="100" w:beforeAutospacing="1" w:after="100" w:afterAutospacing="1" w:line="240" w:lineRule="auto"/>
        <w:ind w:left="495"/>
        <w:rPr>
          <w:rFonts w:ascii="Segoe UI" w:hAnsi="Segoe UI" w:eastAsia="Times New Roman" w:cs="Segoe UI"/>
          <w:color w:val="212529"/>
          <w:sz w:val="24"/>
          <w:szCs w:val="24"/>
        </w:rPr>
      </w:pPr>
      <w:r>
        <w:fldChar w:fldCharType="begin"/>
      </w:r>
      <w:r>
        <w:instrText xml:space="preserve"> HYPERLINK "https://www.acbar.org/site-page/3?=Background" </w:instrText>
      </w:r>
      <w:r>
        <w:fldChar w:fldCharType="separate"/>
      </w:r>
      <w:r>
        <w:rPr>
          <w:rFonts w:ascii="Segoe UI" w:hAnsi="Segoe UI" w:eastAsia="Times New Roman" w:cs="Segoe UI"/>
          <w:color w:val="0000FF"/>
          <w:sz w:val="24"/>
          <w:szCs w:val="24"/>
          <w:u w:val="single"/>
        </w:rPr>
        <w:t>About Us</w:t>
      </w:r>
      <w:r>
        <w:rPr>
          <w:rFonts w:ascii="Segoe UI" w:hAnsi="Segoe UI" w:eastAsia="Times New Roman" w:cs="Segoe UI"/>
          <w:color w:val="0000FF"/>
          <w:sz w:val="24"/>
          <w:szCs w:val="24"/>
          <w:u w:val="single"/>
        </w:rPr>
        <w:fldChar w:fldCharType="end"/>
      </w:r>
    </w:p>
    <w:p w14:paraId="327E3B6A">
      <w:pPr>
        <w:shd w:val="clear" w:color="auto" w:fill="28883B"/>
        <w:spacing w:after="0" w:line="240" w:lineRule="auto"/>
        <w:jc w:val="center"/>
        <w:rPr>
          <w:rFonts w:ascii="Segoe UI" w:hAnsi="Segoe UI" w:eastAsia="Times New Roman" w:cs="Segoe UI"/>
          <w:color w:val="FFFFFF"/>
          <w:spacing w:val="5"/>
          <w:sz w:val="24"/>
          <w:szCs w:val="24"/>
        </w:rPr>
      </w:pPr>
      <w:r>
        <w:rPr>
          <w:rFonts w:ascii="Segoe UI" w:hAnsi="Segoe UI" w:eastAsia="Times New Roman" w:cs="Segoe UI"/>
          <w:color w:val="FFFFFF"/>
          <w:spacing w:val="5"/>
          <w:sz w:val="24"/>
          <w:szCs w:val="24"/>
        </w:rPr>
        <w:t>© Copyright 2025. All rights reserved</w:t>
      </w:r>
    </w:p>
    <w:p w14:paraId="040082F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83A8E"/>
    <w:multiLevelType w:val="multilevel"/>
    <w:tmpl w:val="03C83A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E450B6"/>
    <w:multiLevelType w:val="multilevel"/>
    <w:tmpl w:val="04E450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DE4842"/>
    <w:multiLevelType w:val="multilevel"/>
    <w:tmpl w:val="05DE4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91B87"/>
    <w:multiLevelType w:val="multilevel"/>
    <w:tmpl w:val="0F491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0A70655"/>
    <w:multiLevelType w:val="multilevel"/>
    <w:tmpl w:val="10A706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5D95B42"/>
    <w:multiLevelType w:val="multilevel"/>
    <w:tmpl w:val="15D95B42"/>
    <w:lvl w:ilvl="0" w:tentative="0">
      <w:start w:val="1"/>
      <w:numFmt w:val="decimal"/>
      <w:lvlText w:val="%1."/>
      <w:lvlJc w:val="left"/>
      <w:pPr>
        <w:tabs>
          <w:tab w:val="left" w:pos="720"/>
        </w:tabs>
        <w:ind w:left="585" w:hanging="360"/>
      </w:pPr>
    </w:lvl>
    <w:lvl w:ilvl="1" w:tentative="0">
      <w:start w:val="1"/>
      <w:numFmt w:val="decimal"/>
      <w:lvlText w:val="%2."/>
      <w:lvlJc w:val="left"/>
      <w:pPr>
        <w:tabs>
          <w:tab w:val="left" w:pos="1440"/>
        </w:tabs>
        <w:ind w:left="1305" w:hanging="360"/>
      </w:pPr>
    </w:lvl>
    <w:lvl w:ilvl="2" w:tentative="0">
      <w:start w:val="1"/>
      <w:numFmt w:val="decimal"/>
      <w:lvlText w:val="%3."/>
      <w:lvlJc w:val="left"/>
      <w:pPr>
        <w:tabs>
          <w:tab w:val="left" w:pos="2160"/>
        </w:tabs>
        <w:ind w:left="2025" w:hanging="360"/>
      </w:pPr>
    </w:lvl>
    <w:lvl w:ilvl="3" w:tentative="0">
      <w:start w:val="1"/>
      <w:numFmt w:val="decimal"/>
      <w:lvlText w:val="%4."/>
      <w:lvlJc w:val="left"/>
      <w:pPr>
        <w:tabs>
          <w:tab w:val="left" w:pos="2880"/>
        </w:tabs>
        <w:ind w:left="2745" w:hanging="360"/>
      </w:pPr>
    </w:lvl>
    <w:lvl w:ilvl="4" w:tentative="0">
      <w:start w:val="1"/>
      <w:numFmt w:val="decimal"/>
      <w:lvlText w:val="%5."/>
      <w:lvlJc w:val="left"/>
      <w:pPr>
        <w:tabs>
          <w:tab w:val="left" w:pos="3600"/>
        </w:tabs>
        <w:ind w:left="3465" w:hanging="360"/>
      </w:pPr>
    </w:lvl>
    <w:lvl w:ilvl="5" w:tentative="0">
      <w:start w:val="1"/>
      <w:numFmt w:val="decimal"/>
      <w:lvlText w:val="%6."/>
      <w:lvlJc w:val="left"/>
      <w:pPr>
        <w:tabs>
          <w:tab w:val="left" w:pos="4320"/>
        </w:tabs>
        <w:ind w:left="4185" w:hanging="360"/>
      </w:pPr>
    </w:lvl>
    <w:lvl w:ilvl="6" w:tentative="0">
      <w:start w:val="1"/>
      <w:numFmt w:val="decimal"/>
      <w:lvlText w:val="%7."/>
      <w:lvlJc w:val="left"/>
      <w:pPr>
        <w:tabs>
          <w:tab w:val="left" w:pos="5040"/>
        </w:tabs>
        <w:ind w:left="4905" w:hanging="360"/>
      </w:pPr>
    </w:lvl>
    <w:lvl w:ilvl="7" w:tentative="0">
      <w:start w:val="1"/>
      <w:numFmt w:val="decimal"/>
      <w:lvlText w:val="%8."/>
      <w:lvlJc w:val="left"/>
      <w:pPr>
        <w:tabs>
          <w:tab w:val="left" w:pos="5760"/>
        </w:tabs>
        <w:ind w:left="5625" w:hanging="360"/>
      </w:pPr>
    </w:lvl>
    <w:lvl w:ilvl="8" w:tentative="0">
      <w:start w:val="1"/>
      <w:numFmt w:val="decimal"/>
      <w:lvlText w:val="%9."/>
      <w:lvlJc w:val="left"/>
      <w:pPr>
        <w:tabs>
          <w:tab w:val="left" w:pos="6480"/>
        </w:tabs>
        <w:ind w:left="6345" w:hanging="360"/>
      </w:pPr>
    </w:lvl>
  </w:abstractNum>
  <w:abstractNum w:abstractNumId="6">
    <w:nsid w:val="15F17955"/>
    <w:multiLevelType w:val="multilevel"/>
    <w:tmpl w:val="15F17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C7E3488"/>
    <w:multiLevelType w:val="multilevel"/>
    <w:tmpl w:val="1C7E34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D016B9F"/>
    <w:multiLevelType w:val="multilevel"/>
    <w:tmpl w:val="1D01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1A43A5B"/>
    <w:multiLevelType w:val="multilevel"/>
    <w:tmpl w:val="21A43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22109C2"/>
    <w:multiLevelType w:val="multilevel"/>
    <w:tmpl w:val="222109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537591A"/>
    <w:multiLevelType w:val="multilevel"/>
    <w:tmpl w:val="253759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6F71303"/>
    <w:multiLevelType w:val="multilevel"/>
    <w:tmpl w:val="26F713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7E411D1"/>
    <w:multiLevelType w:val="multilevel"/>
    <w:tmpl w:val="27E41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7F75A4A"/>
    <w:multiLevelType w:val="multilevel"/>
    <w:tmpl w:val="27F75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B1E673E"/>
    <w:multiLevelType w:val="multilevel"/>
    <w:tmpl w:val="2B1E67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ED71E82"/>
    <w:multiLevelType w:val="multilevel"/>
    <w:tmpl w:val="2ED71E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6A35ADC"/>
    <w:multiLevelType w:val="multilevel"/>
    <w:tmpl w:val="36A35A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8A1477E"/>
    <w:multiLevelType w:val="multilevel"/>
    <w:tmpl w:val="38A14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C8A42E5"/>
    <w:multiLevelType w:val="multilevel"/>
    <w:tmpl w:val="3C8A42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063484C"/>
    <w:multiLevelType w:val="multilevel"/>
    <w:tmpl w:val="406348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3B5415B"/>
    <w:multiLevelType w:val="multilevel"/>
    <w:tmpl w:val="43B54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40543D7"/>
    <w:multiLevelType w:val="multilevel"/>
    <w:tmpl w:val="440543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9AB6ED9"/>
    <w:multiLevelType w:val="multilevel"/>
    <w:tmpl w:val="49AB6E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06D1EBB"/>
    <w:multiLevelType w:val="multilevel"/>
    <w:tmpl w:val="506D1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0EB7AE8"/>
    <w:multiLevelType w:val="multilevel"/>
    <w:tmpl w:val="50EB7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3825D63"/>
    <w:multiLevelType w:val="multilevel"/>
    <w:tmpl w:val="53825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7B57F1A"/>
    <w:multiLevelType w:val="multilevel"/>
    <w:tmpl w:val="57B57F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8D47E00"/>
    <w:multiLevelType w:val="multilevel"/>
    <w:tmpl w:val="58D47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E855E87"/>
    <w:multiLevelType w:val="multilevel"/>
    <w:tmpl w:val="5E855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2A340B3"/>
    <w:multiLevelType w:val="multilevel"/>
    <w:tmpl w:val="62A340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2A81A58"/>
    <w:multiLevelType w:val="multilevel"/>
    <w:tmpl w:val="62A81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D2578DF"/>
    <w:multiLevelType w:val="multilevel"/>
    <w:tmpl w:val="6D2578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37C327D"/>
    <w:multiLevelType w:val="multilevel"/>
    <w:tmpl w:val="737C32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B7E74B2"/>
    <w:multiLevelType w:val="multilevel"/>
    <w:tmpl w:val="7B7E7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FC5795D"/>
    <w:multiLevelType w:val="multilevel"/>
    <w:tmpl w:val="7FC579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15"/>
  </w:num>
  <w:num w:numId="3">
    <w:abstractNumId w:val="14"/>
  </w:num>
  <w:num w:numId="4">
    <w:abstractNumId w:val="8"/>
  </w:num>
  <w:num w:numId="5">
    <w:abstractNumId w:val="20"/>
  </w:num>
  <w:num w:numId="6">
    <w:abstractNumId w:val="5"/>
  </w:num>
  <w:num w:numId="7">
    <w:abstractNumId w:val="3"/>
  </w:num>
  <w:num w:numId="8">
    <w:abstractNumId w:val="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9">
    <w:abstractNumId w:val="17"/>
  </w:num>
  <w:num w:numId="10">
    <w:abstractNumId w:val="1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1">
    <w:abstractNumId w:val="29"/>
  </w:num>
  <w:num w:numId="12">
    <w:abstractNumId w:val="2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2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4">
    <w:abstractNumId w:val="2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5">
    <w:abstractNumId w:val="10"/>
  </w:num>
  <w:num w:numId="16">
    <w:abstractNumId w:val="16"/>
  </w:num>
  <w:num w:numId="17">
    <w:abstractNumId w:val="30"/>
  </w:num>
  <w:num w:numId="18">
    <w:abstractNumId w:val="9"/>
  </w:num>
  <w:num w:numId="19">
    <w:abstractNumId w:val="4"/>
  </w:num>
  <w:num w:numId="20">
    <w:abstractNumId w:val="32"/>
  </w:num>
  <w:num w:numId="21">
    <w:abstractNumId w:val="18"/>
  </w:num>
  <w:num w:numId="22">
    <w:abstractNumId w:val="6"/>
  </w:num>
  <w:num w:numId="23">
    <w:abstractNumId w:val="27"/>
  </w:num>
  <w:num w:numId="24">
    <w:abstractNumId w:val="35"/>
  </w:num>
  <w:num w:numId="25">
    <w:abstractNumId w:val="21"/>
  </w:num>
  <w:num w:numId="26">
    <w:abstractNumId w:val="0"/>
  </w:num>
  <w:num w:numId="27">
    <w:abstractNumId w:val="25"/>
  </w:num>
  <w:num w:numId="28">
    <w:abstractNumId w:val="33"/>
  </w:num>
  <w:num w:numId="29">
    <w:abstractNumId w:val="28"/>
  </w:num>
  <w:num w:numId="30">
    <w:abstractNumId w:val="31"/>
  </w:num>
  <w:num w:numId="31">
    <w:abstractNumId w:val="13"/>
  </w:num>
  <w:num w:numId="32">
    <w:abstractNumId w:val="34"/>
  </w:num>
  <w:num w:numId="33">
    <w:abstractNumId w:val="19"/>
  </w:num>
  <w:num w:numId="34">
    <w:abstractNumId w:val="7"/>
  </w:num>
  <w:num w:numId="35">
    <w:abstractNumId w:val="7"/>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6">
    <w:abstractNumId w:val="2"/>
  </w:num>
  <w:num w:numId="37">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8">
    <w:abstractNumId w:val="1"/>
  </w:num>
  <w:num w:numId="39">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0">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1">
    <w:abstractNumId w:val="11"/>
  </w:num>
  <w:num w:numId="42">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3">
    <w:abstractNumId w:val="22"/>
  </w:num>
  <w:num w:numId="44">
    <w:abstractNumId w:val="23"/>
  </w:num>
  <w:num w:numId="45">
    <w:abstractNumId w:val="2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6">
    <w:abstractNumId w:val="24"/>
  </w:num>
  <w:num w:numId="4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76"/>
    <w:rsid w:val="004613E1"/>
    <w:rsid w:val="005B6B3F"/>
    <w:rsid w:val="00A92638"/>
    <w:rsid w:val="00D22476"/>
    <w:rsid w:val="6B892D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6"/>
    <w:qFormat/>
    <w:uiPriority w:val="22"/>
    <w:rPr>
      <w:b/>
      <w:bCs/>
    </w:rPr>
  </w:style>
  <w:style w:type="character" w:customStyle="1" w:styleId="11">
    <w:name w:val="Heading 1 Char"/>
    <w:basedOn w:val="6"/>
    <w:link w:val="2"/>
    <w:uiPriority w:val="9"/>
    <w:rPr>
      <w:rFonts w:ascii="Times New Roman" w:hAnsi="Times New Roman" w:eastAsia="Times New Roman" w:cs="Times New Roman"/>
      <w:b/>
      <w:bCs/>
      <w:kern w:val="36"/>
      <w:sz w:val="48"/>
      <w:szCs w:val="48"/>
    </w:rPr>
  </w:style>
  <w:style w:type="character" w:customStyle="1" w:styleId="12">
    <w:name w:val="Heading 2 Char"/>
    <w:basedOn w:val="6"/>
    <w:link w:val="3"/>
    <w:uiPriority w:val="9"/>
    <w:rPr>
      <w:rFonts w:ascii="Times New Roman" w:hAnsi="Times New Roman" w:eastAsia="Times New Roman" w:cs="Times New Roman"/>
      <w:b/>
      <w:bCs/>
      <w:sz w:val="36"/>
      <w:szCs w:val="36"/>
    </w:rPr>
  </w:style>
  <w:style w:type="character" w:customStyle="1" w:styleId="13">
    <w:name w:val="Heading 3 Char"/>
    <w:basedOn w:val="6"/>
    <w:link w:val="4"/>
    <w:uiPriority w:val="9"/>
    <w:rPr>
      <w:rFonts w:ascii="Times New Roman" w:hAnsi="Times New Roman" w:eastAsia="Times New Roman" w:cs="Times New Roman"/>
      <w:b/>
      <w:bCs/>
      <w:sz w:val="27"/>
      <w:szCs w:val="27"/>
    </w:rPr>
  </w:style>
  <w:style w:type="character" w:customStyle="1" w:styleId="14">
    <w:name w:val="Heading 4 Char"/>
    <w:basedOn w:val="6"/>
    <w:link w:val="5"/>
    <w:uiPriority w:val="9"/>
    <w:rPr>
      <w:rFonts w:ascii="Times New Roman" w:hAnsi="Times New Roman" w:eastAsia="Times New Roman" w:cs="Times New Roman"/>
      <w:b/>
      <w:bCs/>
      <w:sz w:val="24"/>
      <w:szCs w:val="24"/>
    </w:rPr>
  </w:style>
  <w:style w:type="paragraph" w:customStyle="1" w:styleId="15">
    <w:name w:val="HTML Top of Form"/>
    <w:basedOn w:val="1"/>
    <w:next w:val="1"/>
    <w:link w:val="16"/>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6">
    <w:name w:val="z-Top of Form Char"/>
    <w:basedOn w:val="6"/>
    <w:link w:val="15"/>
    <w:semiHidden/>
    <w:uiPriority w:val="99"/>
    <w:rPr>
      <w:rFonts w:ascii="Arial" w:hAnsi="Arial" w:eastAsia="Times New Roman" w:cs="Arial"/>
      <w:vanish/>
      <w:sz w:val="16"/>
      <w:szCs w:val="16"/>
    </w:rPr>
  </w:style>
  <w:style w:type="paragraph" w:customStyle="1" w:styleId="17">
    <w:name w:val="HTML Bottom of Form"/>
    <w:basedOn w:val="1"/>
    <w:next w:val="1"/>
    <w:link w:val="18"/>
    <w:semiHidden/>
    <w:unhideWhenUsed/>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8">
    <w:name w:val="z-Bottom of Form Char"/>
    <w:basedOn w:val="6"/>
    <w:link w:val="17"/>
    <w:semiHidden/>
    <w:uiPriority w:val="99"/>
    <w:rPr>
      <w:rFonts w:ascii="Arial" w:hAnsi="Arial" w:eastAsia="Times New Roman" w:cs="Arial"/>
      <w:vanish/>
      <w:sz w:val="16"/>
      <w:szCs w:val="16"/>
    </w:rPr>
  </w:style>
  <w:style w:type="paragraph" w:customStyle="1" w:styleId="19">
    <w:name w:val="menu-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0">
    <w:name w:val="date_poste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1">
    <w:name w:val="list-group-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2">
    <w:name w:val="text-righ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www.acbar.or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4128</Words>
  <Characters>23533</Characters>
  <Lines>196</Lines>
  <Paragraphs>55</Paragraphs>
  <TotalTime>104</TotalTime>
  <ScaleCrop>false</ScaleCrop>
  <LinksUpToDate>false</LinksUpToDate>
  <CharactersWithSpaces>27606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2025-04-22T10:43:00Z</dcterms:created>
  <dc:creator>Hafizullah</dc:creator>
  <cp:lastModifiedBy>JAHADWAL SAIB</cp:lastModifiedBy>
  <dcterms:modified xsi:type="dcterms:W3CDTF">2025-04-23T04:57:50Z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11B4ED7F88424DB89E7DAC16887C1975_12</vt:lpwstr>
  </property>
</Properties>
</file>